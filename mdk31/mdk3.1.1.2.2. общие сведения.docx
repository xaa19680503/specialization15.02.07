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F10" w:rsidRDefault="009C7F10" w:rsidP="009C7F10">
      <w:pPr>
        <w:pStyle w:val="a4"/>
      </w:pPr>
      <w:proofErr w:type="spellStart"/>
      <w:r>
        <w:rPr>
          <w:rStyle w:val="a5"/>
        </w:rPr>
        <w:t>Тема:</w:t>
      </w:r>
      <w:r>
        <w:t>Виды</w:t>
      </w:r>
      <w:proofErr w:type="spellEnd"/>
      <w:r>
        <w:t xml:space="preserve"> механизации и автоматизации.</w:t>
      </w:r>
    </w:p>
    <w:p w:rsidR="009C7F10" w:rsidRDefault="009C7F10" w:rsidP="009C7F10">
      <w:pPr>
        <w:pStyle w:val="a4"/>
      </w:pPr>
      <w:r>
        <w:rPr>
          <w:rStyle w:val="a5"/>
        </w:rPr>
        <w:t>План:</w:t>
      </w:r>
    </w:p>
    <w:p w:rsidR="009C7F10" w:rsidRDefault="009C7F10" w:rsidP="009C7F10">
      <w:pPr>
        <w:pStyle w:val="a4"/>
      </w:pPr>
      <w:r>
        <w:rPr>
          <w:rStyle w:val="a5"/>
        </w:rPr>
        <w:t>1.</w:t>
      </w:r>
      <w:r>
        <w:t>Механизация производства.</w:t>
      </w:r>
    </w:p>
    <w:p w:rsidR="009C7F10" w:rsidRDefault="009C7F10" w:rsidP="009C7F10">
      <w:pPr>
        <w:pStyle w:val="a4"/>
      </w:pPr>
      <w:r>
        <w:rPr>
          <w:rStyle w:val="a5"/>
        </w:rPr>
        <w:t>2.</w:t>
      </w:r>
      <w:r>
        <w:t>Механизированные поточные линии.</w:t>
      </w:r>
    </w:p>
    <w:p w:rsidR="009C7F10" w:rsidRDefault="009C7F10" w:rsidP="009C7F10">
      <w:pPr>
        <w:pStyle w:val="a4"/>
      </w:pPr>
      <w:r>
        <w:rPr>
          <w:rStyle w:val="a5"/>
        </w:rPr>
        <w:t>3.</w:t>
      </w:r>
      <w:r>
        <w:t>Автоматизация производства.</w:t>
      </w:r>
    </w:p>
    <w:p w:rsidR="009C7F10" w:rsidRDefault="009C7F10" w:rsidP="009C7F10">
      <w:pPr>
        <w:pStyle w:val="a4"/>
      </w:pPr>
      <w:r>
        <w:rPr>
          <w:rStyle w:val="a5"/>
        </w:rPr>
        <w:t>1.</w:t>
      </w:r>
      <w:r>
        <w:t>Механизация и автоматизация производственных процессов — это комплекс мероприятий, предусматривающих широкую замену ручных операций машинами и механизмами, внедрение автоматических станков, отдельных линий и производств.</w:t>
      </w:r>
    </w:p>
    <w:p w:rsidR="009C7F10" w:rsidRDefault="009C7F10" w:rsidP="009C7F10">
      <w:pPr>
        <w:pStyle w:val="a4"/>
      </w:pPr>
      <w:r>
        <w:t>Механизация производственных процессов означает замену ручного труда машинами, механизмами и другой техникой.</w:t>
      </w:r>
    </w:p>
    <w:p w:rsidR="009C7F10" w:rsidRDefault="009C7F10" w:rsidP="009C7F10">
      <w:pPr>
        <w:pStyle w:val="a4"/>
      </w:pPr>
      <w:r>
        <w:t>Механизация производства непрерывно развивается, совершенствуется, переходя от низших к более высоким формам: от ручного труда к частичной, малой и комплексной механизации и далее к высшей форме механизации — автоматизации.</w:t>
      </w:r>
    </w:p>
    <w:p w:rsidR="009C7F10" w:rsidRDefault="009C7F10" w:rsidP="009C7F10">
      <w:pPr>
        <w:pStyle w:val="a4"/>
      </w:pPr>
      <w:r>
        <w:t>В механизированном производстве значительная часть трудовых операций выполняется машинами и механизмами, меньшая — вручную. Это частичная (</w:t>
      </w:r>
      <w:proofErr w:type="spellStart"/>
      <w:r>
        <w:t>некомплексная</w:t>
      </w:r>
      <w:proofErr w:type="spellEnd"/>
      <w:r>
        <w:t>) механизация, при которой могут быть отдельные слабо механизированные звенья. При механизиро</w:t>
      </w:r>
      <w:r>
        <w:softHyphen/>
        <w:t>ванном исполнении операций производственного процесса непо</w:t>
      </w:r>
      <w:r>
        <w:softHyphen/>
        <w:t>средственная обработка, сборка или сварка выполняются маши</w:t>
      </w:r>
      <w:r>
        <w:softHyphen/>
        <w:t>ной, а человек выполняет ручные вспомогательные приемы и управляет машиной. Высшей ступенью механизации является автоматизация, при которой машины осуществляют и функции управления, а обслуживающий персонал лишь налаживает их и наблюдает за работой приборов и систем управления. Машины для механизации и автоматизации производственных процессов разделяются на механизированные, машины-полуавтоматы и ма</w:t>
      </w:r>
      <w:r>
        <w:softHyphen/>
        <w:t>шины-автоматы.</w:t>
      </w:r>
    </w:p>
    <w:p w:rsidR="009C7F10" w:rsidRDefault="009C7F10" w:rsidP="009C7F10">
      <w:pPr>
        <w:pStyle w:val="a4"/>
      </w:pPr>
      <w:r>
        <w:rPr>
          <w:rStyle w:val="a5"/>
        </w:rPr>
        <w:t>Механизированная машина –</w:t>
      </w:r>
      <w:r>
        <w:t>машина, в которой механизирована процесс непосредственной обработки. Установка, закреп</w:t>
      </w:r>
      <w:r>
        <w:softHyphen/>
        <w:t>ление и съем обрабатываемых изделий, управление механизмами машины и контроль качества обработки выполняются рабочим. Вспомогательные приемы производятся с применением или без применения средств механизации (например, устанавливать изде</w:t>
      </w:r>
      <w:r>
        <w:softHyphen/>
        <w:t>лие под сварку можно с применением крана, поворотного устрой</w:t>
      </w:r>
      <w:r>
        <w:softHyphen/>
        <w:t>ства или вручную). С повышением специализации машины повы</w:t>
      </w:r>
      <w:r>
        <w:softHyphen/>
        <w:t>шается объем механизации вспомогательных приемов.</w:t>
      </w:r>
    </w:p>
    <w:p w:rsidR="009C7F10" w:rsidRDefault="009C7F10" w:rsidP="009C7F10">
      <w:pPr>
        <w:pStyle w:val="a4"/>
      </w:pPr>
      <w:r>
        <w:t>Механизированные машины обычно называют просто маши</w:t>
      </w:r>
      <w:r>
        <w:softHyphen/>
        <w:t>нами. Механизированные машины для обработки резанием назы</w:t>
      </w:r>
      <w:r>
        <w:softHyphen/>
        <w:t>вают станками, для обработки давлением — прессами и маши</w:t>
      </w:r>
      <w:r>
        <w:softHyphen/>
        <w:t>нами, для сварки — установками, станками и машинами.</w:t>
      </w:r>
    </w:p>
    <w:p w:rsidR="009C7F10" w:rsidRDefault="009C7F10" w:rsidP="009C7F10">
      <w:pPr>
        <w:pStyle w:val="a4"/>
      </w:pPr>
      <w:r>
        <w:rPr>
          <w:rStyle w:val="a5"/>
        </w:rPr>
        <w:t>Машина полуавтомат –</w:t>
      </w:r>
      <w:r>
        <w:t>машина, в которой автоматизированы процесс непосредственной обработки, вспомогательные движе</w:t>
      </w:r>
      <w:r>
        <w:softHyphen/>
        <w:t xml:space="preserve">ния (кроме установки и съема обрабатываемого изделия) и управление исполнительными механизмами в пределах одного цикла работы. Повторение цикла работы требует вмешательства человека для установки предмета труда и пуска оборудования. Человек также налаживает полуавтомат, контролирует и </w:t>
      </w:r>
      <w:proofErr w:type="spellStart"/>
      <w:r>
        <w:t>подналаживает</w:t>
      </w:r>
      <w:proofErr w:type="spellEnd"/>
      <w:r>
        <w:t>, сменяет инструмент, кассеты и электроды, удаляет отходы.</w:t>
      </w:r>
    </w:p>
    <w:p w:rsidR="009C7F10" w:rsidRDefault="009C7F10" w:rsidP="009C7F10"/>
    <w:p w:rsidR="009C7F10" w:rsidRDefault="009C7F10" w:rsidP="009C7F10">
      <w:pPr>
        <w:spacing w:after="240"/>
      </w:pPr>
    </w:p>
    <w:p w:rsidR="009C7F10" w:rsidRDefault="009C7F10" w:rsidP="009C7F10">
      <w:pPr>
        <w:pStyle w:val="a4"/>
      </w:pPr>
      <w:r>
        <w:rPr>
          <w:rStyle w:val="a5"/>
        </w:rPr>
        <w:t>Машина автомат</w:t>
      </w:r>
      <w:r>
        <w:t xml:space="preserve"> – машина, обеспечивающая автоматизация всего цикла технологической операции, включая все вспомога</w:t>
      </w:r>
      <w:r>
        <w:softHyphen/>
        <w:t>тельные движения и управление механизмами. Система управ</w:t>
      </w:r>
      <w:r>
        <w:softHyphen/>
        <w:t>ления обеспечивает повторение циклов без участия человека. Человек заполняет предметами труда и необходимыми материалами загрузочные устройства и питатели, налаживает автомат, кон</w:t>
      </w:r>
      <w:r>
        <w:softHyphen/>
        <w:t xml:space="preserve">тролирует и </w:t>
      </w:r>
      <w:proofErr w:type="spellStart"/>
      <w:r>
        <w:t>подналаживает</w:t>
      </w:r>
      <w:proofErr w:type="spellEnd"/>
      <w:r>
        <w:t xml:space="preserve"> его, меняет инструмент, кассеты и электроды, удаляет отходы за пределы автомата. На отдельных типах автоматов контроль обработки, </w:t>
      </w:r>
      <w:proofErr w:type="spellStart"/>
      <w:r>
        <w:t>подналадка</w:t>
      </w:r>
      <w:proofErr w:type="spellEnd"/>
      <w:r>
        <w:t xml:space="preserve"> автомата, а также смена инструмента и удаление отходов выполняются автоматически.</w:t>
      </w:r>
    </w:p>
    <w:p w:rsidR="009C7F10" w:rsidRDefault="009C7F10" w:rsidP="009C7F10">
      <w:pPr>
        <w:pStyle w:val="a4"/>
      </w:pPr>
      <w:r>
        <w:t>Из приведенных определений машин-полуавтоматов и машин- автоматов следует, что они не соответствуют понятиям полуавто</w:t>
      </w:r>
      <w:r>
        <w:softHyphen/>
        <w:t>мата и автомата, применяемым в сварочной технике. Однако эти понятия настолько укоренились в отечественном и зарубежном сварочном производстве, что их невозможно изменить. Поэтому необходимо отличать понятия сварочного полуавтомата и авто</w:t>
      </w:r>
      <w:r>
        <w:softHyphen/>
        <w:t>мата для дуговой сварки от общемашиностроительных понятий машин-полуавтоматов и машин-автоматов.</w:t>
      </w:r>
    </w:p>
    <w:p w:rsidR="009C7F10" w:rsidRDefault="009C7F10" w:rsidP="009C7F10">
      <w:pPr>
        <w:pStyle w:val="a4"/>
      </w:pPr>
      <w:r>
        <w:rPr>
          <w:rStyle w:val="a5"/>
        </w:rPr>
        <w:t>2.</w:t>
      </w:r>
      <w:r>
        <w:t>Механизация или автоматизация может быть частичной, т. е. охватывать часть (отдельные операции) процесса производства, и комплексной, охватывающей ряд последовательных операций по изготовлению детали, узла или изделия, включая межопера</w:t>
      </w:r>
      <w:r>
        <w:softHyphen/>
        <w:t>ционный транспорт. Комплексная механизация и автоматизация достигаются при применении механизированных, комплексно-ме</w:t>
      </w:r>
      <w:r>
        <w:softHyphen/>
        <w:t>ханизированных, автоматизированных, автоматических и комп</w:t>
      </w:r>
      <w:r>
        <w:softHyphen/>
        <w:t>лексно-автоматических линий.</w:t>
      </w:r>
    </w:p>
    <w:p w:rsidR="009C7F10" w:rsidRDefault="009C7F10" w:rsidP="009C7F10"/>
    <w:p w:rsidR="009C7F10" w:rsidRDefault="009C7F10" w:rsidP="009C7F10">
      <w:pPr>
        <w:rPr>
          <w:ins w:id="0" w:author="Unknown"/>
        </w:rPr>
      </w:pPr>
    </w:p>
    <w:p w:rsidR="009C7F10" w:rsidRDefault="009C7F10" w:rsidP="009C7F10">
      <w:pPr>
        <w:pStyle w:val="a4"/>
        <w:rPr>
          <w:ins w:id="1" w:author="Unknown"/>
        </w:rPr>
      </w:pPr>
      <w:ins w:id="2" w:author="Unknown">
        <w:r>
          <w:rPr>
            <w:rStyle w:val="a5"/>
          </w:rPr>
          <w:t>Механизированная поточная линия</w:t>
        </w:r>
        <w:r>
          <w:t xml:space="preserve"> — комплекс технологиче</w:t>
        </w:r>
        <w:r>
          <w:softHyphen/>
          <w:t>ского, вспомогательного и подъемно-транспортного оборудования (состоит, как минимум, из двух единиц технологического обору</w:t>
        </w:r>
        <w:r>
          <w:softHyphen/>
          <w:t>дования, расположенных в технологической последовательности), в котором большая часть операций процесса изготовления де</w:t>
        </w:r>
        <w:r>
          <w:softHyphen/>
          <w:t>тали, узловой или общей сборки и сварки выполняется механи</w:t>
        </w:r>
        <w:r>
          <w:softHyphen/>
          <w:t>зированными методами, и, кроме того, механизированы процессы перемещения изделий от одного рабочего места к другому.</w:t>
        </w:r>
      </w:ins>
    </w:p>
    <w:p w:rsidR="009C7F10" w:rsidRDefault="009C7F10" w:rsidP="009C7F10">
      <w:pPr>
        <w:pStyle w:val="a4"/>
        <w:rPr>
          <w:ins w:id="3" w:author="Unknown"/>
        </w:rPr>
      </w:pPr>
      <w:ins w:id="4" w:author="Unknown">
        <w:r>
          <w:t>Комплексная механизация — это способ выполнения всего комплекса работ, входящих в данный производственный цикл, машинами и механизмами.</w:t>
        </w:r>
      </w:ins>
    </w:p>
    <w:p w:rsidR="009C7F10" w:rsidRDefault="009C7F10" w:rsidP="009C7F10">
      <w:pPr>
        <w:pStyle w:val="a4"/>
        <w:rPr>
          <w:ins w:id="5" w:author="Unknown"/>
        </w:rPr>
      </w:pPr>
      <w:ins w:id="6" w:author="Unknown">
        <w:r>
          <w:rPr>
            <w:rStyle w:val="a5"/>
          </w:rPr>
          <w:t>Комплексно-механизированная поточная линия</w:t>
        </w:r>
        <w:r>
          <w:t xml:space="preserve"> — механизи</w:t>
        </w:r>
        <w:r>
          <w:softHyphen/>
          <w:t>рованная линия, в которой все технологические операции про</w:t>
        </w:r>
        <w:r>
          <w:softHyphen/>
          <w:t>цесса изготовления детали, узловой или общей сборки и сварки выполняются механизированными методами и, кроме того, ме</w:t>
        </w:r>
        <w:r>
          <w:softHyphen/>
          <w:t>ханизированы процессы перемещения изделий от одного рабо</w:t>
        </w:r>
        <w:r>
          <w:softHyphen/>
          <w:t>чего места к другому.</w:t>
        </w:r>
      </w:ins>
    </w:p>
    <w:p w:rsidR="009C7F10" w:rsidRDefault="009C7F10" w:rsidP="009C7F10">
      <w:pPr>
        <w:pStyle w:val="a4"/>
        <w:rPr>
          <w:ins w:id="7" w:author="Unknown"/>
        </w:rPr>
      </w:pPr>
      <w:ins w:id="8" w:author="Unknown">
        <w:r>
          <w:rPr>
            <w:rStyle w:val="a5"/>
          </w:rPr>
          <w:t>Автоматическая линия</w:t>
        </w:r>
        <w:r>
          <w:t xml:space="preserve"> — комплекс технологического, вспомо</w:t>
        </w:r>
        <w:r>
          <w:softHyphen/>
          <w:t>гательного и подъемно-транспортного оборудования (состоит, как минимум, из двух единиц технологического оборудования, расположенных в технологической последовательности), который выполняет без непосредственного участия человека с опреде</w:t>
        </w:r>
        <w:r>
          <w:softHyphen/>
          <w:t>ленным ритмом часть производственного процесса изготовления детали, узловой или общей сборки и сварки. При этом имеются система общего управления и автоматические транспортные устройства для перемещения заготовок или изделий от одного вида оборудования к другому, а человек осуществляет лишь наладку и наблюдение.</w:t>
        </w:r>
      </w:ins>
    </w:p>
    <w:p w:rsidR="009C7F10" w:rsidRDefault="009C7F10" w:rsidP="009C7F10">
      <w:pPr>
        <w:pStyle w:val="a4"/>
        <w:rPr>
          <w:ins w:id="9" w:author="Unknown"/>
        </w:rPr>
      </w:pPr>
      <w:ins w:id="10" w:author="Unknown">
        <w:r>
          <w:lastRenderedPageBreak/>
          <w:t>Линии, оснащенные машинами-полуавтоматами, машинами автоматами и автоматическими транспортными устройствами, па которых установка деталей при сборке выполняется с участием человека, обычно называют автоматизированными.</w:t>
        </w:r>
      </w:ins>
    </w:p>
    <w:p w:rsidR="009C7F10" w:rsidRDefault="009C7F10" w:rsidP="009C7F10">
      <w:pPr>
        <w:pStyle w:val="a4"/>
        <w:rPr>
          <w:ins w:id="11" w:author="Unknown"/>
        </w:rPr>
      </w:pPr>
      <w:ins w:id="12" w:author="Unknown">
        <w:r>
          <w:rPr>
            <w:rStyle w:val="a5"/>
          </w:rPr>
          <w:t>Комплексная автоматическая линия</w:t>
        </w:r>
        <w:r>
          <w:t xml:space="preserve"> — автоматическая линия, в которой все операции процесса изготовления детали, узловой или общей сборки и сварки выполняются без непосредственного участия человека в определенной технологической последова</w:t>
        </w:r>
        <w:r>
          <w:softHyphen/>
          <w:t>тельности и с определенным ритмом.</w:t>
        </w:r>
      </w:ins>
    </w:p>
    <w:p w:rsidR="009C7F10" w:rsidRDefault="009C7F10" w:rsidP="009C7F10">
      <w:pPr>
        <w:pStyle w:val="a4"/>
        <w:rPr>
          <w:ins w:id="13" w:author="Unknown"/>
        </w:rPr>
      </w:pPr>
      <w:ins w:id="14" w:author="Unknown">
        <w:r>
          <w:t>Вид механизации и оборудования определяются характером производства и конструкцией свариваемых изделий. В массовом и крупносерийном производстве применяют дорогостоящие спе</w:t>
        </w:r>
        <w:r>
          <w:softHyphen/>
          <w:t>циальные автоматы и автоматические линии, обеспечивающие высокую производительность и низкую себестоимость. При мас</w:t>
        </w:r>
        <w:r>
          <w:softHyphen/>
          <w:t>совом выпуске продукции затраты на проектирование, изготов</w:t>
        </w:r>
        <w:r>
          <w:softHyphen/>
          <w:t>ление и отладку этого оборудования окупаются в короткие сроки. В единичном и мелкосерийном производстве специальное обору</w:t>
        </w:r>
        <w:r>
          <w:softHyphen/>
          <w:t>дование оказывается в большинстве случаев нерентабельным из-за высокой стоимости, недостаточной загрузки и простаивания оборудования на производственной площади. В этих условиях применяют универсальные механизированные машины. В по</w:t>
        </w:r>
        <w:r>
          <w:softHyphen/>
          <w:t>следнее время комплексная механизация и автоматизация нахо</w:t>
        </w:r>
        <w:r>
          <w:softHyphen/>
          <w:t>дит псе большее применение и в мелкосерийном производстве на базе внедрения такого универсального оборудования, как много</w:t>
        </w:r>
        <w:r>
          <w:softHyphen/>
          <w:t>номенклатурные комплексно-механизированные линии, матицы с программным управлением и промышленные роботы.</w:t>
        </w:r>
      </w:ins>
    </w:p>
    <w:p w:rsidR="009C7F10" w:rsidRDefault="009C7F10" w:rsidP="009C7F10">
      <w:pPr>
        <w:pStyle w:val="a4"/>
        <w:rPr>
          <w:ins w:id="15" w:author="Unknown"/>
        </w:rPr>
      </w:pPr>
      <w:ins w:id="16" w:author="Unknown">
        <w:r>
          <w:t>Механизация и автоматизация могут быть первичными и вторичными. Первичной называется механизация и автоматиза</w:t>
        </w:r>
        <w:r>
          <w:softHyphen/>
          <w:t>ция, заменяющие ручные процессы; вторичной — механизация и автоматизация, приходящие на смену действующего механи</w:t>
        </w:r>
        <w:r>
          <w:softHyphen/>
          <w:t>зированного или автоматизированного процесса в связи с осу</w:t>
        </w:r>
        <w:r>
          <w:softHyphen/>
          <w:t>ществлением более совершенных и рациональных технических решений. Вторичную механизацию и автоматизацию проводят многократно по мере развития средств механизации и автома</w:t>
        </w:r>
        <w:r>
          <w:softHyphen/>
          <w:t>тизации.</w:t>
        </w:r>
      </w:ins>
    </w:p>
    <w:p w:rsidR="009C7F10" w:rsidRDefault="009C7F10" w:rsidP="009C7F10">
      <w:pPr>
        <w:pStyle w:val="a4"/>
        <w:rPr>
          <w:ins w:id="17" w:author="Unknown"/>
        </w:rPr>
      </w:pPr>
      <w:ins w:id="18" w:author="Unknown">
        <w:r>
          <w:rPr>
            <w:rStyle w:val="a5"/>
          </w:rPr>
          <w:t>3.</w:t>
        </w:r>
        <w:r>
          <w:t>Высшей степенью механизации является автоматизация производственных процессов, которая позволяет осуществлять весь цикл работ без непосредственного участия в нем человека, лишь под его контролем.</w:t>
        </w:r>
      </w:ins>
    </w:p>
    <w:p w:rsidR="009C7F10" w:rsidRDefault="009C7F10" w:rsidP="009C7F10">
      <w:pPr>
        <w:pStyle w:val="a4"/>
        <w:rPr>
          <w:ins w:id="19" w:author="Unknown"/>
        </w:rPr>
      </w:pPr>
      <w:ins w:id="20" w:author="Unknown">
        <w:r>
          <w:t>Автоматизация — это новый тип производства, который подготовлен совокупным развитием науки и техники, прежде всего переводом производства на электронную основу, с помощью применения электроники и новых совершенных технических средств. Необходимость автоматизации производства вызвана неспособностью органов человека с нужной быстротой и точностью управлять сложными технологическими процессами. Огромные энергетические мощности, большие скорости, сверхвысокие и сверхнизкие температурные режимы оказались подвластны только автоматическому контролю и управлению.</w:t>
        </w:r>
      </w:ins>
    </w:p>
    <w:p w:rsidR="009C7F10" w:rsidRDefault="009C7F10" w:rsidP="009C7F10">
      <w:pPr>
        <w:pStyle w:val="a4"/>
        <w:rPr>
          <w:ins w:id="21" w:author="Unknown"/>
        </w:rPr>
      </w:pPr>
      <w:ins w:id="22" w:author="Unknown">
        <w:r>
          <w:t xml:space="preserve">В настоящее время при высоком уровне механизации основных производственных процессов (80%) в большинстве отраслей все еще недостаточно механизированы вспомогательные процессы (25—40), многие работы выполняются вручную. Наибольшее количество вспомогательных рабочих используется на транспорте и перемещении грузов, на погрузочно-разгрузочных работах. Если же учесть, что производительность труда одного такого работника почти в 20 раз ниже, чем у занятого на комплексно-механизированных участках, то становится очевидной острота проблемы дальнейшей механизации вспомогательных работ. Кроме того, необходимо учитывать то </w:t>
        </w:r>
        <w:r>
          <w:lastRenderedPageBreak/>
          <w:t>обстоятельство, что механизация вспомогательных работ в промышленности обходится в 3 раза дешевле, чем основных.</w:t>
        </w:r>
      </w:ins>
    </w:p>
    <w:p w:rsidR="009C7F10" w:rsidRDefault="009C7F10" w:rsidP="009C7F10">
      <w:pPr>
        <w:pStyle w:val="a4"/>
        <w:rPr>
          <w:ins w:id="23" w:author="Unknown"/>
        </w:rPr>
      </w:pPr>
      <w:ins w:id="24" w:author="Unknown">
        <w:r>
          <w:t>Но основной и самой важной формой является автоматизация производства. В настоящее время счетно-решающие машины все более решительно входят во все области науки и техники. В будущем эти машины станут основой автоматизации производства и будут управлять автоматикой.</w:t>
        </w:r>
      </w:ins>
    </w:p>
    <w:p w:rsidR="009C7F10" w:rsidRDefault="009C7F10" w:rsidP="009C7F10">
      <w:pPr>
        <w:pStyle w:val="a4"/>
        <w:rPr>
          <w:ins w:id="25" w:author="Unknown"/>
        </w:rPr>
      </w:pPr>
      <w:ins w:id="26" w:author="Unknown">
        <w:r>
          <w:rPr>
            <w:rStyle w:val="a5"/>
          </w:rPr>
          <w:t>Вопросы для самопроверки:</w:t>
        </w:r>
      </w:ins>
    </w:p>
    <w:p w:rsidR="009C7F10" w:rsidRDefault="009C7F10" w:rsidP="009C7F10">
      <w:pPr>
        <w:pStyle w:val="a4"/>
        <w:rPr>
          <w:ins w:id="27" w:author="Unknown"/>
        </w:rPr>
      </w:pPr>
      <w:ins w:id="28" w:author="Unknown">
        <w:r>
          <w:rPr>
            <w:rStyle w:val="a5"/>
          </w:rPr>
          <w:t>1.</w:t>
        </w:r>
        <w:r>
          <w:t>Раскрыть понятия «Механизация и автоматизация производственных процессов».</w:t>
        </w:r>
      </w:ins>
    </w:p>
    <w:p w:rsidR="009C7F10" w:rsidRDefault="009C7F10" w:rsidP="009C7F10">
      <w:pPr>
        <w:pStyle w:val="a4"/>
        <w:rPr>
          <w:ins w:id="29" w:author="Unknown"/>
        </w:rPr>
      </w:pPr>
      <w:ins w:id="30" w:author="Unknown">
        <w:r>
          <w:rPr>
            <w:rStyle w:val="a5"/>
          </w:rPr>
          <w:t>2.</w:t>
        </w:r>
        <w:r>
          <w:t>Механизация и автоматизация могут быть …..</w:t>
        </w:r>
      </w:ins>
    </w:p>
    <w:p w:rsidR="009C7F10" w:rsidRDefault="009C7F10" w:rsidP="009C7F10">
      <w:pPr>
        <w:pStyle w:val="a4"/>
        <w:rPr>
          <w:ins w:id="31" w:author="Unknown"/>
        </w:rPr>
      </w:pPr>
      <w:ins w:id="32" w:author="Unknown">
        <w:r>
          <w:rPr>
            <w:rStyle w:val="a5"/>
          </w:rPr>
          <w:t>3.</w:t>
        </w:r>
        <w:r>
          <w:t>Что такое «Механизированная машина»?</w:t>
        </w:r>
      </w:ins>
    </w:p>
    <w:p w:rsidR="009C7F10" w:rsidRDefault="009C7F10" w:rsidP="009C7F10">
      <w:pPr>
        <w:pStyle w:val="a4"/>
        <w:rPr>
          <w:ins w:id="33" w:author="Unknown"/>
        </w:rPr>
      </w:pPr>
      <w:ins w:id="34" w:author="Unknown">
        <w:r>
          <w:rPr>
            <w:rStyle w:val="a5"/>
          </w:rPr>
          <w:t>4.</w:t>
        </w:r>
        <w:r>
          <w:t>Что такое «Машина – автомат и полуавтомат»?</w:t>
        </w:r>
      </w:ins>
    </w:p>
    <w:p w:rsidR="009C7F10" w:rsidRDefault="009C7F10" w:rsidP="009C7F10">
      <w:pPr>
        <w:pStyle w:val="a4"/>
        <w:rPr>
          <w:ins w:id="35" w:author="Unknown"/>
        </w:rPr>
      </w:pPr>
      <w:ins w:id="36" w:author="Unknown">
        <w:r>
          <w:rPr>
            <w:rStyle w:val="a5"/>
          </w:rPr>
          <w:t>5.</w:t>
        </w:r>
        <w:r>
          <w:t>Раскрыть понятие «Автоматизация производства».</w:t>
        </w:r>
      </w:ins>
    </w:p>
    <w:p w:rsidR="009C7F10" w:rsidRDefault="009C7F10" w:rsidP="009C7F10">
      <w:pPr>
        <w:pStyle w:val="a4"/>
        <w:rPr>
          <w:ins w:id="37" w:author="Unknown"/>
        </w:rPr>
      </w:pPr>
      <w:ins w:id="38" w:author="Unknown">
        <w:r>
          <w:rPr>
            <w:rStyle w:val="a5"/>
          </w:rPr>
          <w:t>Литература:</w:t>
        </w:r>
      </w:ins>
    </w:p>
    <w:p w:rsidR="009C7F10" w:rsidRDefault="009C7F10" w:rsidP="009C7F10">
      <w:pPr>
        <w:pStyle w:val="a4"/>
        <w:rPr>
          <w:ins w:id="39" w:author="Unknown"/>
        </w:rPr>
      </w:pPr>
      <w:ins w:id="40" w:author="Unknown">
        <w:r>
          <w:rPr>
            <w:rStyle w:val="a5"/>
          </w:rPr>
          <w:t>Базовая:</w:t>
        </w:r>
      </w:ins>
    </w:p>
    <w:p w:rsidR="009C7F10" w:rsidRDefault="009C7F10" w:rsidP="009C7F10">
      <w:pPr>
        <w:pStyle w:val="a4"/>
        <w:rPr>
          <w:ins w:id="41" w:author="Unknown"/>
        </w:rPr>
      </w:pPr>
      <w:ins w:id="42" w:author="Unknown">
        <w:r>
          <w:t xml:space="preserve">11. А.Д. </w:t>
        </w:r>
        <w:proofErr w:type="spellStart"/>
        <w:r>
          <w:t>Гитлевич</w:t>
        </w:r>
        <w:proofErr w:type="spellEnd"/>
        <w:r>
          <w:t>, Механизация и автоматизация сварочного производства, М., Машиностроение, 1979г. – стр.290.</w:t>
        </w:r>
      </w:ins>
    </w:p>
    <w:p w:rsidR="009C7F10" w:rsidRDefault="009C7F10" w:rsidP="009C7F10">
      <w:pPr>
        <w:pStyle w:val="a4"/>
        <w:rPr>
          <w:ins w:id="43" w:author="Unknown"/>
        </w:rPr>
      </w:pPr>
      <w:ins w:id="44" w:author="Unknown">
        <w:r>
          <w:rPr>
            <w:rStyle w:val="a5"/>
          </w:rPr>
          <w:t>Вспомогательная:</w:t>
        </w:r>
      </w:ins>
    </w:p>
    <w:p w:rsidR="009C7F10" w:rsidRDefault="009C7F10" w:rsidP="009C7F10">
      <w:pPr>
        <w:pStyle w:val="a4"/>
        <w:rPr>
          <w:ins w:id="45" w:author="Unknown"/>
        </w:rPr>
      </w:pPr>
      <w:ins w:id="46" w:author="Unknown">
        <w:r>
          <w:t>1. С.А. Куркин, Сварные конструкции, М., Высшая школа, 1991г. – стр.398;</w:t>
        </w:r>
      </w:ins>
    </w:p>
    <w:p w:rsidR="009C7F10" w:rsidRDefault="009C7F10" w:rsidP="009C7F10">
      <w:pPr>
        <w:pStyle w:val="a4"/>
        <w:rPr>
          <w:ins w:id="47" w:author="Unknown"/>
        </w:rPr>
      </w:pPr>
      <w:ins w:id="48" w:author="Unknown">
        <w:r>
          <w:t>12. М.С. Львов, Автоматика и автоматизация сварочных процессов, М., Машиностроение, 1982г. – стр.302;</w:t>
        </w:r>
      </w:ins>
    </w:p>
    <w:p w:rsidR="009C7F10" w:rsidRDefault="009C7F10" w:rsidP="009C7F10">
      <w:pPr>
        <w:pStyle w:val="a4"/>
        <w:rPr>
          <w:ins w:id="49" w:author="Unknown"/>
        </w:rPr>
      </w:pPr>
      <w:ins w:id="50" w:author="Unknown">
        <w:r>
          <w:t xml:space="preserve">13. В.А. Тимченко, А.А. </w:t>
        </w:r>
        <w:proofErr w:type="spellStart"/>
        <w:r>
          <w:t>Сухомлин</w:t>
        </w:r>
        <w:proofErr w:type="spellEnd"/>
        <w:r>
          <w:t>, Роботизация сварочного производства, К., Техника, 1989г. – стр.175;</w:t>
        </w:r>
      </w:ins>
    </w:p>
    <w:p w:rsidR="009C7F10" w:rsidRDefault="009C7F10" w:rsidP="009C7F10">
      <w:pPr>
        <w:pStyle w:val="a4"/>
        <w:rPr>
          <w:ins w:id="51" w:author="Unknown"/>
        </w:rPr>
      </w:pPr>
      <w:ins w:id="52" w:author="Unknown">
        <w:r>
          <w:t xml:space="preserve">14. Г. </w:t>
        </w:r>
        <w:proofErr w:type="spellStart"/>
        <w:r>
          <w:t>Герден</w:t>
        </w:r>
        <w:proofErr w:type="spellEnd"/>
        <w:r>
          <w:t>, Сварочные работы, М., Машиностроение, 1988г. – стр.288;</w:t>
        </w:r>
      </w:ins>
    </w:p>
    <w:p w:rsidR="009C7F10" w:rsidRDefault="009C7F10" w:rsidP="009C7F10">
      <w:pPr>
        <w:pStyle w:val="a4"/>
        <w:rPr>
          <w:ins w:id="53" w:author="Unknown"/>
        </w:rPr>
      </w:pPr>
      <w:ins w:id="54" w:author="Unknown">
        <w:r>
          <w:t>15. Методические указания к выполнению практических работ по дисциплине «Технологическое оборудование».</w:t>
        </w:r>
      </w:ins>
    </w:p>
    <w:p w:rsidR="009D07CF" w:rsidRDefault="009D07CF"/>
    <w:sectPr w:rsidR="009D07CF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C7F10"/>
    <w:rsid w:val="008D194E"/>
    <w:rsid w:val="009C7F10"/>
    <w:rsid w:val="009D07CF"/>
    <w:rsid w:val="00B20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C7F10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9C7F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2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1536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2019-06-11T02:38:00Z</dcterms:created>
  <dcterms:modified xsi:type="dcterms:W3CDTF">2019-06-11T02:39:00Z</dcterms:modified>
</cp:coreProperties>
</file>