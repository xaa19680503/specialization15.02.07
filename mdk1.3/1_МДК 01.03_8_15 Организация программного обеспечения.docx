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5B04D4" w:rsidRDefault="005B04D4" w:rsidP="005B04D4">
      <w:pPr>
        <w:pStyle w:val="a3"/>
      </w:pPr>
      <w:r>
        <w:t xml:space="preserve">15 </w:t>
      </w:r>
      <w:r w:rsidR="00B86B35">
        <w:t>Организация программного обеспечения.</w:t>
      </w:r>
      <w:r w:rsidR="00BB46D2">
        <w:t xml:space="preserve"> </w:t>
      </w:r>
    </w:p>
    <w:p w:rsidR="005B04D4" w:rsidRDefault="005B04D4" w:rsidP="005B04D4">
      <w:pPr>
        <w:pStyle w:val="a3"/>
      </w:pPr>
    </w:p>
    <w:p w:rsidR="005B04D4" w:rsidRDefault="005B04D4" w:rsidP="005B04D4">
      <w:pPr>
        <w:pStyle w:val="a3"/>
      </w:pPr>
    </w:p>
    <w:p w:rsidR="00ED6773" w:rsidRDefault="00ED6773" w:rsidP="00ED6773">
      <w:pPr>
        <w:pStyle w:val="a7"/>
      </w:pPr>
      <w:r>
        <w:t>Выделяют следующие стадии разработки программного обеспечения:</w:t>
      </w:r>
    </w:p>
    <w:p w:rsidR="00ED6773" w:rsidRDefault="00ED6773" w:rsidP="00ED6773">
      <w:pPr>
        <w:pStyle w:val="a7"/>
      </w:pPr>
      <w:r>
        <w:rPr>
          <w:i/>
          <w:iCs/>
        </w:rPr>
        <w:t>1 Стадия технического задания (</w:t>
      </w:r>
      <w:proofErr w:type="spellStart"/>
      <w:r>
        <w:rPr>
          <w:i/>
          <w:iCs/>
        </w:rPr>
        <w:t>предпроектная</w:t>
      </w:r>
      <w:proofErr w:type="spellEnd"/>
      <w:r>
        <w:rPr>
          <w:i/>
          <w:iCs/>
        </w:rPr>
        <w:t xml:space="preserve"> стадия) </w:t>
      </w:r>
      <w:r>
        <w:t>состоит из:</w:t>
      </w:r>
    </w:p>
    <w:p w:rsidR="00ED6773" w:rsidRDefault="00ED6773" w:rsidP="00ED6773">
      <w:pPr>
        <w:pStyle w:val="a7"/>
      </w:pPr>
      <w:r>
        <w:t>- сбора исходных данных;</w:t>
      </w:r>
    </w:p>
    <w:p w:rsidR="00ED6773" w:rsidRDefault="00ED6773" w:rsidP="00ED6773">
      <w:pPr>
        <w:pStyle w:val="a7"/>
      </w:pPr>
      <w:r>
        <w:t>- определения цели разработки – желаемого набора основных свойств и функций разрабатываемого ПС;</w:t>
      </w:r>
    </w:p>
    <w:p w:rsidR="00ED6773" w:rsidRDefault="00ED6773" w:rsidP="00ED6773">
      <w:pPr>
        <w:pStyle w:val="a7"/>
      </w:pPr>
      <w:r>
        <w:t>- обоснования и выбора критерия эффективности и качества разработки;</w:t>
      </w:r>
    </w:p>
    <w:p w:rsidR="00ED6773" w:rsidRDefault="00ED6773" w:rsidP="00ED6773">
      <w:pPr>
        <w:pStyle w:val="a7"/>
      </w:pPr>
      <w:r>
        <w:t>- формирования на верхнем уровне состава входной и выходной документации по решаемой задаче;</w:t>
      </w:r>
    </w:p>
    <w:p w:rsidR="00ED6773" w:rsidRDefault="00ED6773" w:rsidP="00ED6773">
      <w:pPr>
        <w:pStyle w:val="a7"/>
      </w:pPr>
      <w:r>
        <w:t>- выбора принципиальных методов решения задач;</w:t>
      </w:r>
    </w:p>
    <w:p w:rsidR="00ED6773" w:rsidRDefault="00ED6773" w:rsidP="00ED6773">
      <w:pPr>
        <w:pStyle w:val="a7"/>
      </w:pPr>
      <w:r>
        <w:t>- определения требований к комплексу технических средств и операционному окружению;</w:t>
      </w:r>
    </w:p>
    <w:p w:rsidR="00ED6773" w:rsidRDefault="00ED6773" w:rsidP="00ED6773">
      <w:pPr>
        <w:pStyle w:val="a7"/>
      </w:pPr>
      <w:r>
        <w:t>- определения инструментальных средств, используемых для разработки;</w:t>
      </w:r>
    </w:p>
    <w:p w:rsidR="00ED6773" w:rsidRDefault="00ED6773" w:rsidP="00ED6773">
      <w:pPr>
        <w:pStyle w:val="a7"/>
      </w:pPr>
      <w:r>
        <w:t>- планирования, т.е. декомпозиции процесса на стадии и этапы с установлением сроков их выполнения;</w:t>
      </w:r>
    </w:p>
    <w:p w:rsidR="00ED6773" w:rsidRDefault="00ED6773" w:rsidP="00ED6773">
      <w:pPr>
        <w:pStyle w:val="a7"/>
      </w:pPr>
      <w:r>
        <w:t>- разработки документа, называемого «Техническое задание».</w:t>
      </w:r>
    </w:p>
    <w:p w:rsidR="00ED6773" w:rsidRDefault="00ED6773" w:rsidP="00ED6773">
      <w:pPr>
        <w:pStyle w:val="a7"/>
      </w:pPr>
      <w:r>
        <w:rPr>
          <w:i/>
          <w:iCs/>
        </w:rPr>
        <w:t>2 Эскизное проектирование</w:t>
      </w:r>
    </w:p>
    <w:p w:rsidR="00ED6773" w:rsidRDefault="00ED6773" w:rsidP="00ED6773">
      <w:pPr>
        <w:pStyle w:val="a7"/>
      </w:pPr>
      <w:r>
        <w:t>На данной стадии выполняется:</w:t>
      </w:r>
    </w:p>
    <w:p w:rsidR="00ED6773" w:rsidRDefault="00ED6773" w:rsidP="00ED6773">
      <w:pPr>
        <w:pStyle w:val="a7"/>
      </w:pPr>
      <w:r>
        <w:t>- детализация состава и структуры входной и выходной информации;</w:t>
      </w:r>
    </w:p>
    <w:p w:rsidR="00ED6773" w:rsidRDefault="00ED6773" w:rsidP="00ED6773">
      <w:pPr>
        <w:pStyle w:val="a7"/>
      </w:pPr>
      <w:r>
        <w:t>- детализация метода решения задач.</w:t>
      </w:r>
    </w:p>
    <w:p w:rsidR="00ED6773" w:rsidRDefault="00ED6773" w:rsidP="00ED6773">
      <w:pPr>
        <w:pStyle w:val="a7"/>
      </w:pPr>
      <w:r>
        <w:t>На этапе эскизного проектирования нужно создать предварительную версию программного средства (возможно в виде модели) и выяснить принципиальные вопросы, устраняя возможные разногласия между разработчиком и заказчиком. При этом выполняется:</w:t>
      </w:r>
    </w:p>
    <w:p w:rsidR="00ED6773" w:rsidRDefault="00ED6773" w:rsidP="00ED6773">
      <w:pPr>
        <w:pStyle w:val="a7"/>
      </w:pPr>
      <w:r>
        <w:t>- определение предварительной технологии решения задачи;</w:t>
      </w:r>
    </w:p>
    <w:p w:rsidR="00ED6773" w:rsidRDefault="00ED6773" w:rsidP="00ED6773">
      <w:pPr>
        <w:pStyle w:val="a7"/>
      </w:pPr>
      <w:r>
        <w:t>- прогнозирование эффективности решения задачи на конкретном объекте;</w:t>
      </w:r>
    </w:p>
    <w:p w:rsidR="00ED6773" w:rsidRDefault="00ED6773" w:rsidP="00ED6773">
      <w:pPr>
        <w:pStyle w:val="a7"/>
      </w:pPr>
      <w:r>
        <w:t>- ведется освоение инструментальных средств (апробирование, обучение персонала).</w:t>
      </w:r>
    </w:p>
    <w:p w:rsidR="00ED6773" w:rsidRDefault="00ED6773" w:rsidP="00ED6773">
      <w:pPr>
        <w:pStyle w:val="a7"/>
      </w:pPr>
      <w:r>
        <w:rPr>
          <w:i/>
          <w:iCs/>
        </w:rPr>
        <w:lastRenderedPageBreak/>
        <w:t>3 Техническое проектирование (технический проект)</w:t>
      </w:r>
    </w:p>
    <w:p w:rsidR="00ED6773" w:rsidRDefault="00ED6773" w:rsidP="00ED6773">
      <w:pPr>
        <w:pStyle w:val="a7"/>
      </w:pPr>
      <w:r>
        <w:t>На данном этапе:</w:t>
      </w:r>
    </w:p>
    <w:p w:rsidR="00ED6773" w:rsidRDefault="00ED6773" w:rsidP="00ED6773">
      <w:pPr>
        <w:pStyle w:val="a7"/>
      </w:pPr>
      <w:r>
        <w:t>- окончательно определяется состав и структура информации;</w:t>
      </w:r>
    </w:p>
    <w:p w:rsidR="00ED6773" w:rsidRDefault="00ED6773" w:rsidP="00ED6773">
      <w:pPr>
        <w:pStyle w:val="a7"/>
      </w:pPr>
      <w:r>
        <w:t>- разрабатывается интерфейс во всех его компонентах;</w:t>
      </w:r>
    </w:p>
    <w:p w:rsidR="00ED6773" w:rsidRDefault="00ED6773" w:rsidP="00ED6773">
      <w:pPr>
        <w:pStyle w:val="a7"/>
      </w:pPr>
      <w:r>
        <w:t>- технология решения задачи доводится автоматизма;</w:t>
      </w:r>
    </w:p>
    <w:p w:rsidR="00ED6773" w:rsidRDefault="00ED6773" w:rsidP="00ED6773">
      <w:pPr>
        <w:pStyle w:val="a7"/>
      </w:pPr>
      <w:r>
        <w:t>- полностью определяется конфигурация тех средств, на которых ведется разработка ПС;</w:t>
      </w:r>
    </w:p>
    <w:p w:rsidR="00ED6773" w:rsidRDefault="00ED6773" w:rsidP="00ED6773">
      <w:pPr>
        <w:pStyle w:val="a7"/>
      </w:pPr>
      <w:r>
        <w:t>- определяется структура базы данных, где храниться информация о работе ПС;</w:t>
      </w:r>
    </w:p>
    <w:p w:rsidR="00ED6773" w:rsidRDefault="00ED6773" w:rsidP="00ED6773">
      <w:pPr>
        <w:pStyle w:val="a7"/>
      </w:pPr>
      <w:r>
        <w:t>- разрабатывается тестовый набор для проверки правильности программной реализации;</w:t>
      </w:r>
    </w:p>
    <w:p w:rsidR="00ED6773" w:rsidRDefault="00ED6773" w:rsidP="00ED6773">
      <w:pPr>
        <w:pStyle w:val="a7"/>
      </w:pPr>
      <w:r>
        <w:t>- начинается разработка программной документации;</w:t>
      </w:r>
    </w:p>
    <w:p w:rsidR="00ED6773" w:rsidRDefault="00ED6773" w:rsidP="00ED6773">
      <w:pPr>
        <w:pStyle w:val="a7"/>
      </w:pPr>
      <w:r>
        <w:t>- полностью определяется структура ПС (модули, компоненты).</w:t>
      </w:r>
    </w:p>
    <w:p w:rsidR="00ED6773" w:rsidRDefault="00ED6773" w:rsidP="00ED6773">
      <w:pPr>
        <w:pStyle w:val="a7"/>
      </w:pPr>
      <w:r>
        <w:t>Технический проект может рассматриваться как постановка задачи, передаваемой специалистом-постановщиком специалисту по программной реализации.</w:t>
      </w:r>
    </w:p>
    <w:p w:rsidR="00ED6773" w:rsidRDefault="00ED6773" w:rsidP="00ED6773">
      <w:pPr>
        <w:pStyle w:val="a7"/>
      </w:pPr>
      <w:r>
        <w:rPr>
          <w:i/>
          <w:iCs/>
        </w:rPr>
        <w:t>4 Рабочее проектирование (рабочий проект)</w:t>
      </w:r>
    </w:p>
    <w:p w:rsidR="00ED6773" w:rsidRDefault="00ED6773" w:rsidP="00ED6773">
      <w:pPr>
        <w:pStyle w:val="a7"/>
      </w:pPr>
      <w:r>
        <w:t>Результат рабочего проектирования – получение ПС в состоянии операционной готовности, в котором устранены синтаксические и семантические ошибки, как в программном коде так и в программной документации.</w:t>
      </w:r>
    </w:p>
    <w:p w:rsidR="00ED6773" w:rsidRDefault="00ED6773" w:rsidP="00ED6773">
      <w:pPr>
        <w:pStyle w:val="a7"/>
      </w:pPr>
      <w:r>
        <w:t>Основные работы этой стадии:</w:t>
      </w:r>
    </w:p>
    <w:p w:rsidR="00ED6773" w:rsidRDefault="00ED6773" w:rsidP="00ED6773">
      <w:pPr>
        <w:pStyle w:val="a7"/>
      </w:pPr>
      <w:r>
        <w:t>- программная реализация (написание программного кода, привязка его к специфике конкретного объекта, адаптация и настройка программных модулей);</w:t>
      </w:r>
    </w:p>
    <w:p w:rsidR="00ED6773" w:rsidRDefault="00ED6773" w:rsidP="00ED6773">
      <w:pPr>
        <w:pStyle w:val="a7"/>
      </w:pPr>
      <w:r>
        <w:t>- отладка (автономная – в лабораторных условиях и комплексная – на объекте);</w:t>
      </w:r>
    </w:p>
    <w:p w:rsidR="00ED6773" w:rsidRDefault="00ED6773" w:rsidP="00ED6773">
      <w:pPr>
        <w:pStyle w:val="a7"/>
      </w:pPr>
      <w:r>
        <w:t>- разработка эксплуатационной документации;</w:t>
      </w:r>
    </w:p>
    <w:p w:rsidR="00ED6773" w:rsidRDefault="00ED6773" w:rsidP="00ED6773">
      <w:pPr>
        <w:pStyle w:val="a7"/>
      </w:pPr>
      <w:r>
        <w:t>- организация внедрения ПС.</w:t>
      </w:r>
    </w:p>
    <w:p w:rsidR="00ED6773" w:rsidRDefault="00ED6773" w:rsidP="00ED6773">
      <w:pPr>
        <w:pStyle w:val="a7"/>
      </w:pPr>
      <w:r>
        <w:rPr>
          <w:i/>
          <w:iCs/>
        </w:rPr>
        <w:t>5 Внедрение</w:t>
      </w:r>
    </w:p>
    <w:p w:rsidR="00ED6773" w:rsidRDefault="00ED6773" w:rsidP="00ED6773">
      <w:pPr>
        <w:pStyle w:val="a7"/>
      </w:pPr>
      <w:r>
        <w:t>На этапе внедрения осуществляют:</w:t>
      </w:r>
    </w:p>
    <w:p w:rsidR="00ED6773" w:rsidRDefault="00ED6773" w:rsidP="00ED6773">
      <w:pPr>
        <w:pStyle w:val="a7"/>
      </w:pPr>
      <w:r>
        <w:t>- подготовку персонала к эксплуатации;</w:t>
      </w:r>
    </w:p>
    <w:p w:rsidR="00ED6773" w:rsidRDefault="00ED6773" w:rsidP="00ED6773">
      <w:pPr>
        <w:pStyle w:val="a7"/>
      </w:pPr>
      <w:r>
        <w:t>- подготовку базы данных;</w:t>
      </w:r>
    </w:p>
    <w:p w:rsidR="00ED6773" w:rsidRDefault="00ED6773" w:rsidP="00ED6773">
      <w:pPr>
        <w:pStyle w:val="a7"/>
      </w:pPr>
      <w:r>
        <w:t>- проверку работоспособности ПС на реальных данных (опытная эксплуатация);</w:t>
      </w:r>
    </w:p>
    <w:p w:rsidR="00ED6773" w:rsidRDefault="00ED6773" w:rsidP="00ED6773">
      <w:pPr>
        <w:pStyle w:val="a7"/>
      </w:pPr>
      <w:r>
        <w:t>- доводку – окончательное устранение всех ошибок в коде и документации.</w:t>
      </w:r>
    </w:p>
    <w:p w:rsidR="00ED6773" w:rsidRDefault="00ED6773" w:rsidP="00ED6773">
      <w:pPr>
        <w:pStyle w:val="a7"/>
      </w:pPr>
      <w:r>
        <w:lastRenderedPageBreak/>
        <w:t>По отдельным компонентам может быть откат на предыдущие стадии.</w:t>
      </w:r>
    </w:p>
    <w:p w:rsidR="00ED6773" w:rsidRDefault="00ED6773" w:rsidP="00ED6773">
      <w:pPr>
        <w:pStyle w:val="a7"/>
      </w:pPr>
      <w:r>
        <w:t>В процессе разработки стадии могут объединяться. Объединяют эскизный и технический или технический и рабочий проекты. Иногда могут сразу объединять эскизный, технический и рабочий проекты. Обычно это производится, если в разрабатываемом ПС можно использовать значительный объём предыдущих разработок.</w:t>
      </w:r>
    </w:p>
    <w:p w:rsidR="00ED6773" w:rsidRDefault="00ED6773" w:rsidP="005B04D4">
      <w:pPr>
        <w:pStyle w:val="a3"/>
      </w:pPr>
    </w:p>
    <w:p w:rsidR="00ED6773" w:rsidRDefault="00ED6773" w:rsidP="005B04D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667691"/>
            <wp:effectExtent l="0" t="0" r="0" b="0"/>
            <wp:docPr id="1" name="Рисунок 1" descr="https://konspekta.net/lektsiacom/baza4/1624876834192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acom/baza4/1624876834192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73" w:rsidRDefault="00ED6773" w:rsidP="005B04D4">
      <w:pPr>
        <w:pStyle w:val="a3"/>
      </w:pPr>
    </w:p>
    <w:p w:rsidR="00ED6773" w:rsidRDefault="00ED6773" w:rsidP="005B04D4">
      <w:pPr>
        <w:pStyle w:val="a3"/>
      </w:pPr>
    </w:p>
    <w:p w:rsidR="00ED6773" w:rsidRDefault="00ED6773" w:rsidP="005B04D4">
      <w:pPr>
        <w:pStyle w:val="a3"/>
      </w:pPr>
    </w:p>
    <w:p w:rsidR="00ED6773" w:rsidRPr="00ED6773" w:rsidRDefault="00ED6773" w:rsidP="00ED6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D67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Содержит </w:t>
      </w:r>
      <w:proofErr w:type="spellStart"/>
      <w:r w:rsidRPr="00ED67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ГОСТы</w:t>
      </w:r>
      <w:proofErr w:type="spellEnd"/>
      <w:r w:rsidRPr="00ED67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ED67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50 шт.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18421-93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Аналоговая и аналого-цифровая вычислительная техника. Термины и определения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19.001-77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Общие положения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19.005-85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Р-схемы</w:t>
        </w:r>
        <w:proofErr w:type="spellEnd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алгоритмов и программ. Обозначения условные графические и правила выполнения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19.101-77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Виды программ и программных документов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19.102-77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Стадии разработки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19.103-77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Обозначение программ и программных документов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19.104-78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Основные надписи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19.105-78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Общие требования к программным документам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19.106-78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Требования к программным документам, выполненным печатным способом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19.201-78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5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Техническое задание.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19.202-78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7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Спецификация.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19.301-79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9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Программа и методика испытаний.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19.401-78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Текст программы.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19.402-78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Описание программы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19.403-79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5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Ведомость держателей подлинников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19.404-79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7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Пояснительная записка.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19.501-78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9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Формуляр.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19.502-78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Описание применения.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19.503-79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 Руководство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системного программиста.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19.504-79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 Руководство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программиста.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19.505-79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 Руководство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оператора.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19.506-79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Описание языка.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19.507-79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Ведомость эксплуатационных документов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19.508-79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Руководство по техническому обслуживанию. Требования к содержанию и оформлению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19.601-78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5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Общие правила дублирования, учета и хранения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19.602-78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7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Правила дублирования, учета и хранения программных документов, выполненных печатным способом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19.603-78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9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Общие правила внесения изменений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19.604-78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Правила внесения изменений в программные документы, выполненные печатным способом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19.701-90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Единая система программной документации.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Схемы алгоритмов, программ, данных и систем. Условные обозначения и правила выполнения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28195-89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5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Оценка качества программных средств. Общие положения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28806-90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7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Качество программных средств. Термины и определения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34009-2016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9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Средства и системы управления железнодорожным тяговым подвижным составом. Требования к программному обеспечению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34.601-90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1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Информационная технология. Комплекс стандартов на автоматизированные системы.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Автоматизированные системы. Стадии создания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34.602-89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3" w:history="1">
        <w:r w:rsidRPr="00ED67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Информационная технология. Комплекс стандартов на автоматизированные системы.</w:t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Техническое задание на создание автоматизированной системы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del w:id="0" w:author="Unknown">
        <w:r w:rsidRPr="00ED67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delInstrText xml:space="preserve"> HYPERLINK "https://standartgost.ru/g/ГОСТ_7.70-96" </w:delInstrText>
        </w:r>
        <w:r w:rsidRPr="00ED67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delText>ГОСТ 7.70-96</w:delText>
        </w:r>
        <w:r w:rsidRPr="00ED67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ED67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delText xml:space="preserve"> </w:delText>
        </w:r>
      </w:del>
      <w:hyperlink r:id="rId7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Система стандартов по информации, библиотечному и издательскому делу. Описание баз данных и машиночитаемых информационных массивов. Состав и обозначение характеристик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Заменен на </w:t>
      </w:r>
      <w:hyperlink r:id="rId75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7.70-2003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IEC 60848-2016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7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Язык спецификаций GRAFCET для последовательных функциональных схем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51188-98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9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Защита информации. Испытания программных средств на наличие компьютерных вирусов. Типовое руководство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51189-98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1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Средства программные систем вооружения. Порядок разработки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51904-2002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3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Программное обеспечение встроенных систем. Общие требования к разработке и документированию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52657-2006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5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Информационно-коммуникационные технологии в образовании. Образовательные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интернет-порталы</w:t>
        </w:r>
        <w:proofErr w:type="spellEnd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федерального уровня. Рубрикация информационных ресурсов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53798-2010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7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Стандартное руководство по лабораторным информационным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менеджмент-системам</w:t>
        </w:r>
        <w:proofErr w:type="spellEnd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(ЛИМС)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8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54360-2011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9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Лабораторные информационные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менеджмент-системы</w:t>
        </w:r>
        <w:proofErr w:type="spellEnd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(ЛИМС). Стандартное руководство по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валидации</w:t>
        </w:r>
        <w:proofErr w:type="spellEnd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ЛИМС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0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54593-2011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1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Информационные технологии. Свободное программное обеспечение. Общие положения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2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55692-2013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3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Модули электронные. Методы составления и отладки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тест-программ</w:t>
        </w:r>
        <w:proofErr w:type="spellEnd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для автоматизированного контроля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4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55711-2013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5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Комплекс технических средств автоматизированной адаптивной ВЧ (КВ) дуплексной радиосвязи. Алгоритмы работы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Pr="00ED6773" w:rsidRDefault="00ED6773" w:rsidP="00ED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6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Р 56413-2015</w:t>
        </w:r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7" w:history="1"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Информационные технологии. Европейские профили профессий </w:t>
        </w:r>
        <w:proofErr w:type="spellStart"/>
        <w:r w:rsidRPr="00ED6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ИКТ-сектора</w:t>
        </w:r>
        <w:proofErr w:type="spellEnd"/>
      </w:hyperlink>
      <w:r w:rsidRPr="00ED6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6773" w:rsidRDefault="00ED6773" w:rsidP="005B04D4">
      <w:pPr>
        <w:pStyle w:val="a3"/>
      </w:pPr>
    </w:p>
    <w:sectPr w:rsidR="00ED6773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333F"/>
    <w:multiLevelType w:val="multilevel"/>
    <w:tmpl w:val="737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122A86"/>
    <w:rsid w:val="001B5A3D"/>
    <w:rsid w:val="00265291"/>
    <w:rsid w:val="002A08F6"/>
    <w:rsid w:val="005B04D4"/>
    <w:rsid w:val="007A127E"/>
    <w:rsid w:val="007A2F40"/>
    <w:rsid w:val="007D2249"/>
    <w:rsid w:val="009B16A2"/>
    <w:rsid w:val="00A51B1B"/>
    <w:rsid w:val="00B653A5"/>
    <w:rsid w:val="00B86B35"/>
    <w:rsid w:val="00BB46D2"/>
    <w:rsid w:val="00C13143"/>
    <w:rsid w:val="00D41D9A"/>
    <w:rsid w:val="00D663A5"/>
    <w:rsid w:val="00E807AC"/>
    <w:rsid w:val="00ED6773"/>
    <w:rsid w:val="00EE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paragraph" w:styleId="2">
    <w:name w:val="heading 2"/>
    <w:basedOn w:val="a"/>
    <w:link w:val="20"/>
    <w:uiPriority w:val="9"/>
    <w:qFormat/>
    <w:rsid w:val="00ED6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7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ranslationmissing">
    <w:name w:val="translation_missing"/>
    <w:basedOn w:val="a0"/>
    <w:rsid w:val="00ED6773"/>
  </w:style>
  <w:style w:type="character" w:customStyle="1" w:styleId="num">
    <w:name w:val="num"/>
    <w:basedOn w:val="a0"/>
    <w:rsid w:val="00ED6773"/>
  </w:style>
  <w:style w:type="character" w:styleId="a4">
    <w:name w:val="Hyperlink"/>
    <w:basedOn w:val="a0"/>
    <w:uiPriority w:val="99"/>
    <w:semiHidden/>
    <w:unhideWhenUsed/>
    <w:rsid w:val="00ED6773"/>
    <w:rPr>
      <w:color w:val="0000FF"/>
      <w:u w:val="single"/>
    </w:rPr>
  </w:style>
  <w:style w:type="character" w:customStyle="1" w:styleId="title">
    <w:name w:val="title"/>
    <w:basedOn w:val="a0"/>
    <w:rsid w:val="00ED6773"/>
  </w:style>
  <w:style w:type="character" w:customStyle="1" w:styleId="replacee">
    <w:name w:val="replacee"/>
    <w:basedOn w:val="a0"/>
    <w:rsid w:val="00ED6773"/>
  </w:style>
  <w:style w:type="paragraph" w:styleId="a5">
    <w:name w:val="Balloon Text"/>
    <w:basedOn w:val="a"/>
    <w:link w:val="a6"/>
    <w:uiPriority w:val="99"/>
    <w:semiHidden/>
    <w:unhideWhenUsed/>
    <w:rsid w:val="00ED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677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D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ndartgost.ru/g/&#1043;&#1054;&#1057;&#1058;_19.202-78" TargetMode="External"/><Relationship Id="rId21" Type="http://schemas.openxmlformats.org/officeDocument/2006/relationships/hyperlink" Target="https://standartgost.ru/g/&#1043;&#1054;&#1057;&#1058;_19.105-78" TargetMode="External"/><Relationship Id="rId34" Type="http://schemas.openxmlformats.org/officeDocument/2006/relationships/hyperlink" Target="https://standartgost.ru/g/&#1043;&#1054;&#1057;&#1058;_19.403-79" TargetMode="External"/><Relationship Id="rId42" Type="http://schemas.openxmlformats.org/officeDocument/2006/relationships/hyperlink" Target="https://standartgost.ru/g/&#1043;&#1054;&#1057;&#1058;_19.503-79" TargetMode="External"/><Relationship Id="rId47" Type="http://schemas.openxmlformats.org/officeDocument/2006/relationships/hyperlink" Target="https://standartgost.ru/g/&#1043;&#1054;&#1057;&#1058;_19.505-79" TargetMode="External"/><Relationship Id="rId50" Type="http://schemas.openxmlformats.org/officeDocument/2006/relationships/hyperlink" Target="https://standartgost.ru/g/&#1043;&#1054;&#1057;&#1058;_19.507-79" TargetMode="External"/><Relationship Id="rId55" Type="http://schemas.openxmlformats.org/officeDocument/2006/relationships/hyperlink" Target="https://standartgost.ru/g/&#1043;&#1054;&#1057;&#1058;_19.601-78" TargetMode="External"/><Relationship Id="rId63" Type="http://schemas.openxmlformats.org/officeDocument/2006/relationships/hyperlink" Target="https://standartgost.ru/g/&#1043;&#1054;&#1057;&#1058;_19.701-90" TargetMode="External"/><Relationship Id="rId68" Type="http://schemas.openxmlformats.org/officeDocument/2006/relationships/hyperlink" Target="https://standartgost.ru/g/&#1043;&#1054;&#1057;&#1058;_34009-2016" TargetMode="External"/><Relationship Id="rId76" Type="http://schemas.openxmlformats.org/officeDocument/2006/relationships/hyperlink" Target="https://standartgost.ru/g/&#1043;&#1054;&#1057;&#1058;_IEC_60848-2016" TargetMode="External"/><Relationship Id="rId84" Type="http://schemas.openxmlformats.org/officeDocument/2006/relationships/hyperlink" Target="https://standartgost.ru/g/&#1043;&#1054;&#1057;&#1058;_&#1056;_52657-2006" TargetMode="External"/><Relationship Id="rId89" Type="http://schemas.openxmlformats.org/officeDocument/2006/relationships/hyperlink" Target="https://standartgost.ru/g/&#1043;&#1054;&#1057;&#1058;_&#1056;_54360-2011" TargetMode="External"/><Relationship Id="rId97" Type="http://schemas.openxmlformats.org/officeDocument/2006/relationships/hyperlink" Target="https://standartgost.ru/g/&#1043;&#1054;&#1057;&#1058;_&#1056;_56413-2015" TargetMode="External"/><Relationship Id="rId7" Type="http://schemas.openxmlformats.org/officeDocument/2006/relationships/hyperlink" Target="https://standartgost.ru/g/&#1043;&#1054;&#1057;&#1058;_18421-93" TargetMode="External"/><Relationship Id="rId71" Type="http://schemas.openxmlformats.org/officeDocument/2006/relationships/hyperlink" Target="https://standartgost.ru/g/&#1043;&#1054;&#1057;&#1058;_34.601-90" TargetMode="External"/><Relationship Id="rId92" Type="http://schemas.openxmlformats.org/officeDocument/2006/relationships/hyperlink" Target="https://standartgost.ru/g/&#1043;&#1054;&#1057;&#1058;_&#1056;_55692-20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ndartgost.ru/g/&#1043;&#1054;&#1057;&#1058;_19.103-77" TargetMode="External"/><Relationship Id="rId29" Type="http://schemas.openxmlformats.org/officeDocument/2006/relationships/hyperlink" Target="https://standartgost.ru/g/&#1043;&#1054;&#1057;&#1058;_19.301-79" TargetMode="External"/><Relationship Id="rId11" Type="http://schemas.openxmlformats.org/officeDocument/2006/relationships/hyperlink" Target="https://standartgost.ru/g/&#1043;&#1054;&#1057;&#1058;_19.005-85" TargetMode="External"/><Relationship Id="rId24" Type="http://schemas.openxmlformats.org/officeDocument/2006/relationships/hyperlink" Target="https://standartgost.ru/g/&#1043;&#1054;&#1057;&#1058;_19.201-78" TargetMode="External"/><Relationship Id="rId32" Type="http://schemas.openxmlformats.org/officeDocument/2006/relationships/hyperlink" Target="https://standartgost.ru/g/&#1043;&#1054;&#1057;&#1058;_19.402-78" TargetMode="External"/><Relationship Id="rId37" Type="http://schemas.openxmlformats.org/officeDocument/2006/relationships/hyperlink" Target="https://standartgost.ru/g/&#1043;&#1054;&#1057;&#1058;_19.404-79" TargetMode="External"/><Relationship Id="rId40" Type="http://schemas.openxmlformats.org/officeDocument/2006/relationships/hyperlink" Target="https://standartgost.ru/g/&#1043;&#1054;&#1057;&#1058;_19.502-78" TargetMode="External"/><Relationship Id="rId45" Type="http://schemas.openxmlformats.org/officeDocument/2006/relationships/hyperlink" Target="https://standartgost.ru/g/&#1043;&#1054;&#1057;&#1058;_19.504-79" TargetMode="External"/><Relationship Id="rId53" Type="http://schemas.openxmlformats.org/officeDocument/2006/relationships/hyperlink" Target="https://standartgost.ru/g/&#1043;&#1054;&#1057;&#1058;_19.508-79" TargetMode="External"/><Relationship Id="rId58" Type="http://schemas.openxmlformats.org/officeDocument/2006/relationships/hyperlink" Target="https://standartgost.ru/g/&#1043;&#1054;&#1057;&#1058;_19.603-78" TargetMode="External"/><Relationship Id="rId66" Type="http://schemas.openxmlformats.org/officeDocument/2006/relationships/hyperlink" Target="https://standartgost.ru/g/&#1043;&#1054;&#1057;&#1058;_28806-90" TargetMode="External"/><Relationship Id="rId74" Type="http://schemas.openxmlformats.org/officeDocument/2006/relationships/hyperlink" Target="https://standartgost.ru/g/&#1043;&#1054;&#1057;&#1058;_7.70-96" TargetMode="External"/><Relationship Id="rId79" Type="http://schemas.openxmlformats.org/officeDocument/2006/relationships/hyperlink" Target="https://standartgost.ru/g/&#1043;&#1054;&#1057;&#1058;_&#1056;_51188-98" TargetMode="External"/><Relationship Id="rId87" Type="http://schemas.openxmlformats.org/officeDocument/2006/relationships/hyperlink" Target="https://standartgost.ru/g/&#1043;&#1054;&#1057;&#1058;_&#1056;_53798-2010" TargetMode="External"/><Relationship Id="rId5" Type="http://schemas.openxmlformats.org/officeDocument/2006/relationships/image" Target="media/image1.gif"/><Relationship Id="rId61" Type="http://schemas.openxmlformats.org/officeDocument/2006/relationships/hyperlink" Target="https://standartgost.ru/g/&#1043;&#1054;&#1057;&#1058;_19.604-78" TargetMode="External"/><Relationship Id="rId82" Type="http://schemas.openxmlformats.org/officeDocument/2006/relationships/hyperlink" Target="https://standartgost.ru/g/&#1043;&#1054;&#1057;&#1058;_&#1056;_51904-2002" TargetMode="External"/><Relationship Id="rId90" Type="http://schemas.openxmlformats.org/officeDocument/2006/relationships/hyperlink" Target="https://standartgost.ru/g/&#1043;&#1054;&#1057;&#1058;_&#1056;_54593-2011" TargetMode="External"/><Relationship Id="rId95" Type="http://schemas.openxmlformats.org/officeDocument/2006/relationships/hyperlink" Target="https://standartgost.ru/g/&#1043;&#1054;&#1057;&#1058;_&#1056;_55711-2013" TargetMode="External"/><Relationship Id="rId19" Type="http://schemas.openxmlformats.org/officeDocument/2006/relationships/hyperlink" Target="https://standartgost.ru/g/&#1043;&#1054;&#1057;&#1058;_19.104-78" TargetMode="External"/><Relationship Id="rId14" Type="http://schemas.openxmlformats.org/officeDocument/2006/relationships/hyperlink" Target="https://standartgost.ru/g/&#1043;&#1054;&#1057;&#1058;_19.102-77" TargetMode="External"/><Relationship Id="rId22" Type="http://schemas.openxmlformats.org/officeDocument/2006/relationships/hyperlink" Target="https://standartgost.ru/g/&#1043;&#1054;&#1057;&#1058;_19.106-78" TargetMode="External"/><Relationship Id="rId27" Type="http://schemas.openxmlformats.org/officeDocument/2006/relationships/hyperlink" Target="https://standartgost.ru/g/&#1043;&#1054;&#1057;&#1058;_19.202-78" TargetMode="External"/><Relationship Id="rId30" Type="http://schemas.openxmlformats.org/officeDocument/2006/relationships/hyperlink" Target="https://standartgost.ru/g/&#1043;&#1054;&#1057;&#1058;_19.401-78" TargetMode="External"/><Relationship Id="rId35" Type="http://schemas.openxmlformats.org/officeDocument/2006/relationships/hyperlink" Target="https://standartgost.ru/g/&#1043;&#1054;&#1057;&#1058;_19.403-79" TargetMode="External"/><Relationship Id="rId43" Type="http://schemas.openxmlformats.org/officeDocument/2006/relationships/hyperlink" Target="https://standartgost.ru/g/&#1043;&#1054;&#1057;&#1058;_19.503-79" TargetMode="External"/><Relationship Id="rId48" Type="http://schemas.openxmlformats.org/officeDocument/2006/relationships/hyperlink" Target="https://standartgost.ru/g/&#1043;&#1054;&#1057;&#1058;_19.506-79" TargetMode="External"/><Relationship Id="rId56" Type="http://schemas.openxmlformats.org/officeDocument/2006/relationships/hyperlink" Target="https://standartgost.ru/g/&#1043;&#1054;&#1057;&#1058;_19.602-78" TargetMode="External"/><Relationship Id="rId64" Type="http://schemas.openxmlformats.org/officeDocument/2006/relationships/hyperlink" Target="https://standartgost.ru/g/&#1043;&#1054;&#1057;&#1058;_28195-89" TargetMode="External"/><Relationship Id="rId69" Type="http://schemas.openxmlformats.org/officeDocument/2006/relationships/hyperlink" Target="https://standartgost.ru/g/&#1043;&#1054;&#1057;&#1058;_34009-2016" TargetMode="External"/><Relationship Id="rId77" Type="http://schemas.openxmlformats.org/officeDocument/2006/relationships/hyperlink" Target="https://standartgost.ru/g/&#1043;&#1054;&#1057;&#1058;_IEC_60848-2016" TargetMode="External"/><Relationship Id="rId8" Type="http://schemas.openxmlformats.org/officeDocument/2006/relationships/hyperlink" Target="https://standartgost.ru/g/&#1043;&#1054;&#1057;&#1058;_19.001-77" TargetMode="External"/><Relationship Id="rId51" Type="http://schemas.openxmlformats.org/officeDocument/2006/relationships/hyperlink" Target="https://standartgost.ru/g/&#1043;&#1054;&#1057;&#1058;_19.507-79" TargetMode="External"/><Relationship Id="rId72" Type="http://schemas.openxmlformats.org/officeDocument/2006/relationships/hyperlink" Target="https://standartgost.ru/g/&#1043;&#1054;&#1057;&#1058;_34.602-89" TargetMode="External"/><Relationship Id="rId80" Type="http://schemas.openxmlformats.org/officeDocument/2006/relationships/hyperlink" Target="https://standartgost.ru/g/&#1043;&#1054;&#1057;&#1058;_&#1056;_51189-98" TargetMode="External"/><Relationship Id="rId85" Type="http://schemas.openxmlformats.org/officeDocument/2006/relationships/hyperlink" Target="https://standartgost.ru/g/&#1043;&#1054;&#1057;&#1058;_&#1056;_52657-2006" TargetMode="External"/><Relationship Id="rId93" Type="http://schemas.openxmlformats.org/officeDocument/2006/relationships/hyperlink" Target="https://standartgost.ru/g/&#1043;&#1054;&#1057;&#1058;_&#1056;_55692-2013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tandartgost.ru/g/&#1043;&#1054;&#1057;&#1058;_19.101-77" TargetMode="External"/><Relationship Id="rId17" Type="http://schemas.openxmlformats.org/officeDocument/2006/relationships/hyperlink" Target="https://standartgost.ru/g/&#1043;&#1054;&#1057;&#1058;_19.103-77" TargetMode="External"/><Relationship Id="rId25" Type="http://schemas.openxmlformats.org/officeDocument/2006/relationships/hyperlink" Target="https://standartgost.ru/g/&#1043;&#1054;&#1057;&#1058;_19.201-78" TargetMode="External"/><Relationship Id="rId33" Type="http://schemas.openxmlformats.org/officeDocument/2006/relationships/hyperlink" Target="https://standartgost.ru/g/&#1043;&#1054;&#1057;&#1058;_19.402-78" TargetMode="External"/><Relationship Id="rId38" Type="http://schemas.openxmlformats.org/officeDocument/2006/relationships/hyperlink" Target="https://standartgost.ru/g/&#1043;&#1054;&#1057;&#1058;_19.501-78" TargetMode="External"/><Relationship Id="rId46" Type="http://schemas.openxmlformats.org/officeDocument/2006/relationships/hyperlink" Target="https://standartgost.ru/g/&#1043;&#1054;&#1057;&#1058;_19.505-79" TargetMode="External"/><Relationship Id="rId59" Type="http://schemas.openxmlformats.org/officeDocument/2006/relationships/hyperlink" Target="https://standartgost.ru/g/&#1043;&#1054;&#1057;&#1058;_19.603-78" TargetMode="External"/><Relationship Id="rId67" Type="http://schemas.openxmlformats.org/officeDocument/2006/relationships/hyperlink" Target="https://standartgost.ru/g/&#1043;&#1054;&#1057;&#1058;_28806-90" TargetMode="External"/><Relationship Id="rId20" Type="http://schemas.openxmlformats.org/officeDocument/2006/relationships/hyperlink" Target="https://standartgost.ru/g/&#1043;&#1054;&#1057;&#1058;_19.105-78" TargetMode="External"/><Relationship Id="rId41" Type="http://schemas.openxmlformats.org/officeDocument/2006/relationships/hyperlink" Target="https://standartgost.ru/g/&#1043;&#1054;&#1057;&#1058;_19.502-78" TargetMode="External"/><Relationship Id="rId54" Type="http://schemas.openxmlformats.org/officeDocument/2006/relationships/hyperlink" Target="https://standartgost.ru/g/&#1043;&#1054;&#1057;&#1058;_19.601-78" TargetMode="External"/><Relationship Id="rId62" Type="http://schemas.openxmlformats.org/officeDocument/2006/relationships/hyperlink" Target="https://standartgost.ru/g/&#1043;&#1054;&#1057;&#1058;_19.701-90" TargetMode="External"/><Relationship Id="rId70" Type="http://schemas.openxmlformats.org/officeDocument/2006/relationships/hyperlink" Target="https://standartgost.ru/g/&#1043;&#1054;&#1057;&#1058;_34.601-90" TargetMode="External"/><Relationship Id="rId75" Type="http://schemas.openxmlformats.org/officeDocument/2006/relationships/hyperlink" Target="https://standartgost.ru/g/&#1043;&#1054;&#1057;&#1058;%207.70-2003" TargetMode="External"/><Relationship Id="rId83" Type="http://schemas.openxmlformats.org/officeDocument/2006/relationships/hyperlink" Target="https://standartgost.ru/g/&#1043;&#1054;&#1057;&#1058;_&#1056;_51904-2002" TargetMode="External"/><Relationship Id="rId88" Type="http://schemas.openxmlformats.org/officeDocument/2006/relationships/hyperlink" Target="https://standartgost.ru/g/&#1043;&#1054;&#1057;&#1058;_&#1056;_54360-2011" TargetMode="External"/><Relationship Id="rId91" Type="http://schemas.openxmlformats.org/officeDocument/2006/relationships/hyperlink" Target="https://standartgost.ru/g/&#1043;&#1054;&#1057;&#1058;_&#1056;_54593-2011" TargetMode="External"/><Relationship Id="rId96" Type="http://schemas.openxmlformats.org/officeDocument/2006/relationships/hyperlink" Target="https://standartgost.ru/g/&#1043;&#1054;&#1057;&#1058;_&#1056;_56413-20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ndartgost.ru/g/&#1043;&#1054;&#1057;&#1058;_18421-93" TargetMode="External"/><Relationship Id="rId15" Type="http://schemas.openxmlformats.org/officeDocument/2006/relationships/hyperlink" Target="https://standartgost.ru/g/&#1043;&#1054;&#1057;&#1058;_19.102-77" TargetMode="External"/><Relationship Id="rId23" Type="http://schemas.openxmlformats.org/officeDocument/2006/relationships/hyperlink" Target="https://standartgost.ru/g/&#1043;&#1054;&#1057;&#1058;_19.106-78" TargetMode="External"/><Relationship Id="rId28" Type="http://schemas.openxmlformats.org/officeDocument/2006/relationships/hyperlink" Target="https://standartgost.ru/g/&#1043;&#1054;&#1057;&#1058;_19.301-79" TargetMode="External"/><Relationship Id="rId36" Type="http://schemas.openxmlformats.org/officeDocument/2006/relationships/hyperlink" Target="https://standartgost.ru/g/&#1043;&#1054;&#1057;&#1058;_19.404-79" TargetMode="External"/><Relationship Id="rId49" Type="http://schemas.openxmlformats.org/officeDocument/2006/relationships/hyperlink" Target="https://standartgost.ru/g/&#1043;&#1054;&#1057;&#1058;_19.506-79" TargetMode="External"/><Relationship Id="rId57" Type="http://schemas.openxmlformats.org/officeDocument/2006/relationships/hyperlink" Target="https://standartgost.ru/g/&#1043;&#1054;&#1057;&#1058;_19.602-78" TargetMode="External"/><Relationship Id="rId10" Type="http://schemas.openxmlformats.org/officeDocument/2006/relationships/hyperlink" Target="https://standartgost.ru/g/&#1043;&#1054;&#1057;&#1058;_19.005-85" TargetMode="External"/><Relationship Id="rId31" Type="http://schemas.openxmlformats.org/officeDocument/2006/relationships/hyperlink" Target="https://standartgost.ru/g/&#1043;&#1054;&#1057;&#1058;_19.401-78" TargetMode="External"/><Relationship Id="rId44" Type="http://schemas.openxmlformats.org/officeDocument/2006/relationships/hyperlink" Target="https://standartgost.ru/g/&#1043;&#1054;&#1057;&#1058;_19.504-79" TargetMode="External"/><Relationship Id="rId52" Type="http://schemas.openxmlformats.org/officeDocument/2006/relationships/hyperlink" Target="https://standartgost.ru/g/&#1043;&#1054;&#1057;&#1058;_19.508-79" TargetMode="External"/><Relationship Id="rId60" Type="http://schemas.openxmlformats.org/officeDocument/2006/relationships/hyperlink" Target="https://standartgost.ru/g/&#1043;&#1054;&#1057;&#1058;_19.604-78" TargetMode="External"/><Relationship Id="rId65" Type="http://schemas.openxmlformats.org/officeDocument/2006/relationships/hyperlink" Target="https://standartgost.ru/g/&#1043;&#1054;&#1057;&#1058;_28195-89" TargetMode="External"/><Relationship Id="rId73" Type="http://schemas.openxmlformats.org/officeDocument/2006/relationships/hyperlink" Target="https://standartgost.ru/g/&#1043;&#1054;&#1057;&#1058;_34.602-89" TargetMode="External"/><Relationship Id="rId78" Type="http://schemas.openxmlformats.org/officeDocument/2006/relationships/hyperlink" Target="https://standartgost.ru/g/&#1043;&#1054;&#1057;&#1058;_&#1056;_51188-98" TargetMode="External"/><Relationship Id="rId81" Type="http://schemas.openxmlformats.org/officeDocument/2006/relationships/hyperlink" Target="https://standartgost.ru/g/&#1043;&#1054;&#1057;&#1058;_&#1056;_51189-98" TargetMode="External"/><Relationship Id="rId86" Type="http://schemas.openxmlformats.org/officeDocument/2006/relationships/hyperlink" Target="https://standartgost.ru/g/&#1043;&#1054;&#1057;&#1058;_&#1056;_53798-2010" TargetMode="External"/><Relationship Id="rId94" Type="http://schemas.openxmlformats.org/officeDocument/2006/relationships/hyperlink" Target="https://standartgost.ru/g/&#1043;&#1054;&#1057;&#1058;_&#1056;_55711-2013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ndartgost.ru/g/&#1043;&#1054;&#1057;&#1058;_19.001-77" TargetMode="External"/><Relationship Id="rId13" Type="http://schemas.openxmlformats.org/officeDocument/2006/relationships/hyperlink" Target="https://standartgost.ru/g/&#1043;&#1054;&#1057;&#1058;_19.101-77" TargetMode="External"/><Relationship Id="rId18" Type="http://schemas.openxmlformats.org/officeDocument/2006/relationships/hyperlink" Target="https://standartgost.ru/g/&#1043;&#1054;&#1057;&#1058;_19.104-78" TargetMode="External"/><Relationship Id="rId39" Type="http://schemas.openxmlformats.org/officeDocument/2006/relationships/hyperlink" Target="https://standartgost.ru/g/&#1043;&#1054;&#1057;&#1058;_19.501-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2018-07-15T09:58:00Z</dcterms:created>
  <dcterms:modified xsi:type="dcterms:W3CDTF">2018-07-15T19:17:00Z</dcterms:modified>
</cp:coreProperties>
</file>