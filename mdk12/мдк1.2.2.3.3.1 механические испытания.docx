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1B" w:rsidRPr="000A3F1B" w:rsidRDefault="000A3F1B" w:rsidP="000A3F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3F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Механические испытания металлов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>Находится в:</w:t>
      </w:r>
    </w:p>
    <w:p w:rsidR="000A3F1B" w:rsidRPr="000A3F1B" w:rsidRDefault="00E54090" w:rsidP="000A3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Общероссийский классификатор стандартов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Металлургия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Испытания металлов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Механические испытания металлов</w:t>
      </w:r>
      <w:r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Содержит </w:t>
      </w:r>
      <w:proofErr w:type="spellStart"/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>ГОСТы</w:t>
      </w:r>
      <w:proofErr w:type="spellEnd"/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>50 шт.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10006-80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Трубы металлические. Метод испытания на растяжение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10145-81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длительную прочность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10446-80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Проволока. Метод испытания на растяжение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10510-80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Металлы. Метод испытания на выдавливание листов и лент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Эриксену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11150-84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Методы испытания на растяжение при пониженных температурах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11701-84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Методы испытаний на растяжение тонких листов и лент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13813-68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перегиб листов и лент толщиной менее 4 мм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14019-2003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металлические. Метод испытания на изгиб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del w:id="0" w:author="Unknown"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InstrText xml:space="preserve"> HYPERLINK "https://standartgost.ru/g/ГОСТ_14019-80" </w:delInstr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ГОСТ 14019-80</w:del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hyperlink r:id="rId2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Методы испытания на изгиб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Заменен на </w:t>
      </w:r>
      <w:hyperlink r:id="rId2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14019-2003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1497-84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Методы испытаний на растяжение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del w:id="1" w:author="Unknown"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InstrText xml:space="preserve"> HYPERLINK "https://standartgost.ru/g/ГОСТ_1579-80" </w:delInstr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ГОСТ 1579-80</w:del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hyperlink r:id="rId2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Проволока. Метод испытания на перегиб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Заменен на </w:t>
      </w:r>
      <w:hyperlink r:id="rId2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1579-93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1579-93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Проволока. Метод испытания на перегиб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17367-71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абразивное изнашивание при трении о закрепленные абразивные частицы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del w:id="2" w:author="Unknown"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InstrText xml:space="preserve"> HYPERLINK "https://standartgost.ru/g/ГОСТ_18227-85" </w:delInstr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ГОСТ 18227-85</w:del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hyperlink r:id="rId3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порошковые. Метод испытания на растяжение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Заменен на </w:t>
      </w:r>
      <w:hyperlink r:id="rId3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18227-98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18661-73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Сталь. Измерение твердости методом ударного отпечатка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18835-73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3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измерения пластической твердости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22706-77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растяжение при температурах от минус 100 до минус 269 град. С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22761-77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 и сплавы. Метод измерения твердости по Бринеллю переносными твердомерами статического действия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22762-77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 и сплавы. Метод измерения твердости на пределе текучести вдавливанием шара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22848-77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ударный изгиб при температурах от минус 100 до минус 269 град. С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22975-78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Металлы и сплавы. Метод измерения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Роквеллу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при малых нагрузках (по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Супер-Роквеллу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23273-78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Металлы и сплавы. Измерение твердости методом упругого отскока бойка (по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Шору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BC265D" w:rsidRDefault="000A3F1B" w:rsidP="000A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F1B" w:rsidRPr="000A3F1B" w:rsidRDefault="000A3F1B" w:rsidP="000A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23677-79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Твердомеры для м</w:t>
        </w:r>
        <w:r w:rsidR="000A3F1B" w:rsidRPr="00BC26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еталлов. Общие технические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25095-82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Сплавы твердые спеченные. Метод определения модуля упругости (модуля Юнга)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25172-82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Сплавы твердые спеченные. Метод определения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Виккерсу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25282-93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Порошки металлические. Метод определения прочности прессовок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25.502-79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 в машиностроении. Методы механических испытаний металлов. Методы испытаний на усталость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del w:id="3" w:author="Unknown"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InstrText xml:space="preserve"> HYPERLINK "https://standartgost.ru/g/ГОСТ_25.503-80" </w:delInstr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ГОСТ 25.503-80</w:del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hyperlink r:id="rId6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Методы механических испытаний металлов. Метод испытания на сжатие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Заменен на </w:t>
      </w:r>
      <w:hyperlink r:id="rId6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25.503-97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25.503-97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Методы механических испытаний металлов. Метод испытания на сжатие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25.505-85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Расчеты и испытания на прочность. Методы механических испытаний металлов. Метод испытаний на малоцикловую усталость при термомеханическом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нагружении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25.506-85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Расчеты и испытания на прочность. Методы механических испытаний металлов. Определение характеристик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трещиностойкости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(вязкости разрушения) при статическом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нагружении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26007-83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Методы механических испытаний металлов. Методы испытания на релаксацию напряжений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26446-85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Соединения паяные. Методы испытаний на усталость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28868-90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 и сплавы цветные. Измерение твердости методом ударного отпечатка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2999-75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Металлы и сплавы. Метод измерения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Виккерсу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30003-93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Испытание на изгиб навивкой листов и лент толщиной менее 2,5 мм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30456-97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Металлопродукция. Прокат листовой и трубы стальные. Методы испытания на ударный изгиб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31244-2004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Оценка физико-механических характеристик материала элементов технических систем акустическим методом.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3248-81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ползучесть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3565-80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кручение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7268-82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Сталь. Метод определения склонности к механическому старению по испытанию на ударный изгиб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del w:id="4" w:author="Unknown"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InstrText xml:space="preserve"> HYPERLINK "https://standartgost.ru/g/ГОСТ_7564-73" </w:delInstr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delText>ГОСТ 7564-73</w:delText>
        </w:r>
        <w:r w:rsidRPr="000A3F1B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="000A3F1B" w:rsidRPr="000A3F1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hyperlink r:id="rId9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Сталь. Общие правила отбора проб, заготовок и образцов для механических и технологических испытаний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Заменен на </w:t>
      </w:r>
      <w:hyperlink r:id="rId9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7564-97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8.044-80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Государственная система обеспечения единства измерений. Наконечники алмазные к приборам для измерения твердости металлов и сплавов. Методы и средства поверки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8.398-80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Государственная система обеспечения единства измерений. Приборы для измерения твердости металлов и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сплавов.Методы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и средства поверки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8.426-81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Государственная система обеспечения единства измерений. Приборы для измерения твердости металлов методом упругого отскока бойка (по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Шору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). Методы и средства поверки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8.509-84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Государственная система обеспечения единства измерений. Машины для испытания металлов на длительную прочность и ползучесть. Методика поверки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8693-80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Трубы металлические. Метод испытания на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бортование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8817-82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осадку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8818-73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расплющивание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Default="00E54090" w:rsidP="000A3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9012-59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измерения твердости по Бринеллю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pStyle w:val="a6"/>
        <w:rPr>
          <w:rFonts w:ascii="Times New Roman" w:eastAsia="Times New Roman" w:hAnsi="Times New Roman" w:cs="Times New Roman"/>
          <w:kern w:val="36"/>
          <w:sz w:val="40"/>
          <w:szCs w:val="28"/>
        </w:rPr>
      </w:pPr>
      <w:r w:rsidRPr="000A3F1B">
        <w:rPr>
          <w:rFonts w:ascii="Times New Roman" w:eastAsia="Times New Roman" w:hAnsi="Times New Roman" w:cs="Times New Roman"/>
          <w:kern w:val="36"/>
          <w:sz w:val="40"/>
          <w:szCs w:val="28"/>
        </w:rPr>
        <w:t xml:space="preserve">Механические испытания металлов </w:t>
      </w:r>
    </w:p>
    <w:p w:rsidR="000A3F1B" w:rsidRPr="000A3F1B" w:rsidRDefault="000A3F1B" w:rsidP="000A3F1B">
      <w:pPr>
        <w:pStyle w:val="a6"/>
        <w:rPr>
          <w:rFonts w:ascii="Times New Roman" w:eastAsia="Times New Roman" w:hAnsi="Times New Roman" w:cs="Times New Roman"/>
          <w:sz w:val="40"/>
          <w:szCs w:val="28"/>
        </w:rPr>
      </w:pPr>
      <w:r w:rsidRPr="000A3F1B">
        <w:rPr>
          <w:rFonts w:ascii="Times New Roman" w:eastAsia="Times New Roman" w:hAnsi="Times New Roman" w:cs="Times New Roman"/>
          <w:sz w:val="40"/>
          <w:szCs w:val="28"/>
        </w:rPr>
        <w:t>Находится в:</w:t>
      </w:r>
    </w:p>
    <w:p w:rsidR="000A3F1B" w:rsidRPr="000A3F1B" w:rsidRDefault="00E54090" w:rsidP="000A3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Общероссийский классификатор стандартов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Металлургия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Испытания металлов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3F1B">
        <w:rPr>
          <w:rFonts w:ascii="Times New Roman" w:eastAsia="Times New Roman" w:hAnsi="Times New Roman" w:cs="Times New Roman"/>
          <w:b/>
          <w:bCs/>
          <w:sz w:val="24"/>
          <w:szCs w:val="24"/>
        </w:rPr>
        <w:t>Механические испытания металлов</w:t>
      </w:r>
      <w:r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Содержит </w:t>
      </w:r>
      <w:proofErr w:type="spellStart"/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>ГОСТы</w:t>
      </w:r>
      <w:proofErr w:type="spellEnd"/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3F1B">
        <w:rPr>
          <w:rFonts w:ascii="Times New Roman" w:eastAsia="Times New Roman" w:hAnsi="Times New Roman" w:cs="Times New Roman"/>
          <w:b/>
          <w:bCs/>
          <w:sz w:val="36"/>
          <w:szCs w:val="36"/>
        </w:rPr>
        <w:t>50 шт.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9013-59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Металлы. Метод измерения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Роквеллу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9450-76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Измерение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микротвердости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вдавливанием алмазных наконечников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9454-78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 испытания на ударный изгиб при пониженных, комнатной и повышенных температурах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9651-84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Металлы. Методы испытаний на растяжение при повышенных температурах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ISO 7800-2013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металлические. Проволока. Испытание на простое скручивание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50708-94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Проволока. Метод испытания на знакопеременное скручивание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52727-2007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Акустико-эмиссионная диагностика.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52731-2007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механических напряжений.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52764-2007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металлические. Метод испытания на перегиб листов и лент толщиной 3 мм и менее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52889-2007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усилия затяжки резьбовых соединений.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52890-2007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напряжений в материале трубопроводов.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52891-2007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остаточных технологических напряжений методом лазерной интерферометрии.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53006-2008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Оценка ресурса потенциально опасных объектов на основе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экспресс-методов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53204-2008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переменных механических напряжений.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53205-2008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Определение размеров зерен стали акустическим методом.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53568-2009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Определение констант упругости третьего порядка акустическим методом.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53965-2010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Определение механических напряжений. Общие требования к классификации методов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53966-2010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Контроль напряженно-деформированного состояния материала конструкций. Общие требования к порядку выбора методов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55043-2012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Определение коэффициентов упруго-акустической связи.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55044-2012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Порядок выбора объектов испытаний при калибровке средств диагностирования напряженно-деформированного состояния конструкционных материалов.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55045-2012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Акустико-эмиссионная диагностика. Термины, определения и обозначения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55046-2012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Оценка остаточного ресурса длительно эксплуатируемых стальных трубопроводов на основе результатов механических испытаний образцов.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55047-2012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Техническая диагностика.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Безэталонная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калибровка средств измерений для диагностирования напряженно-деформированного состояния конструкционных материалов.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55805-2013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текстуры листового проката.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55806-2013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Контроль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наразрушающий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Акустический метод контроля прочности сцепления слоев биметалла.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55807-2013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контроля состояния внутренней трубной цилиндрической резьбы.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56185-2014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Акустический метод определения напряженного состояния обечаек сосудов, работающих под давлением.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56186-2014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Техническая диагностика. Акустический метод определения состояния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старогодных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рельсов.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56187-2014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Акустический метод контроля перегрева стали.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56656-2015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Композиты металлические. Метод определения характеристик прочности при растяжении армированных волокнами композитов с металлической матрицей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56663-2015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Контроль качества изделий машиностроения по остаточной намагниченности, сложившейся в процессе их изготовления.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56664-2015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Контроль неразрушающий. Определение напряженного состояния материала изделий машиностроения методами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акустоупругости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56665-2015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Контроль неразрушающий. Акустический метод определения остаточных напряжений в материале ободьев железнодорожных колес.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56666-2015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Акустический метод диагностирования и оценки остаточного ресурса боковых рам тележек грузовых вагонов.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56667-2015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Акустический метод определения технического состояния тормозных дисков скоростного подвижного состава.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0A3F1B" w:rsidP="000A3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57173-2016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Методы механических испытаний металлов. Испытания на релаксацию напряжений металлов и сплавов при осадке.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57223-2016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Техническая диагностика. Оценка состояния стальных трубопроводов по параметрам деформационного рельефа в процессе эксплуатации.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57282-2016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Расчеты и испытания на прочность. Определение поврежденности стали при малоцикловом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нагружении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57283-2016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Акустический метод определения поврежденности при термоциклической усталости стали.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57284-2016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Расчеты и испытания на прочность. Акустический метод определения поврежденности при малоцикловой усталости стали. Общие требования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8.748-2011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Государственная система обеспечения единства измерений. Металлы и сплавы. Измерение твердости и других характеристик материалов при инструментальном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индентировании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Часть 1. Метод испытаний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8.904-2015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Государственная система обеспечения единства измерений. Измерение твердости и других характеристик материалов при инструментальном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индентировании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Часть 2. Поверка и калибровка твердомеров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10113-2014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металлические. Листы и полосы. Определение коэффициента пластической деформации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148-1-2013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Материалы металлические. Испытание на ударный изгиб на маятниковом копре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Шарпи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Часть 1. Метод испытания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20482-2015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Материалы металлические. Листы и полосы. Испытание на вытяжку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Эриксену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2566-1-2009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2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Сталь. Перевод значений относительного удлинения. Часть 1. Сталь углеродистая и низколегированная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2566-2-2009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4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Сталь. Перевод значений относительного удлинения. Часть 2. Сталь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аустенитная</w:t>
        </w:r>
        <w:proofErr w:type="spellEnd"/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4545-1-2015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6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Материалы металлические. Определение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Кнупу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Часть 1. Метод испытания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4545-4-2015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8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Материалы металлические. Определение твердости по </w:t>
        </w:r>
        <w:proofErr w:type="spellStart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Кнупу</w:t>
        </w:r>
        <w:proofErr w:type="spellEnd"/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 Часть 4. Таблица значений твердости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3F1B" w:rsidRPr="000A3F1B" w:rsidRDefault="00E54090" w:rsidP="000A3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9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ГОСТ Р ИСО 7438-2013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0" w:history="1">
        <w:r w:rsidR="000A3F1B" w:rsidRPr="000A3F1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Материалы металлические. Испытание изгиб.</w:t>
        </w:r>
      </w:hyperlink>
      <w:r w:rsidR="000A3F1B" w:rsidRPr="000A3F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23D6" w:rsidRDefault="000B23D6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>
      <w:pPr>
        <w:rPr>
          <w:lang w:val="en-US"/>
        </w:rPr>
      </w:pPr>
    </w:p>
    <w:p w:rsidR="00BC265D" w:rsidRDefault="00BC265D" w:rsidP="00BC265D">
      <w:pPr>
        <w:pStyle w:val="1"/>
      </w:pPr>
      <w:proofErr w:type="spellStart"/>
      <w:r>
        <w:t>ГОСТы</w:t>
      </w:r>
      <w:proofErr w:type="spellEnd"/>
      <w:r>
        <w:t>: Испытания механические</w:t>
      </w:r>
    </w:p>
    <w:p w:rsidR="00BC265D" w:rsidRDefault="00BC265D" w:rsidP="00BC265D">
      <w:pPr>
        <w:spacing w:after="240"/>
        <w:rPr>
          <w:ins w:id="5" w:author="Unknown"/>
        </w:rPr>
      </w:pPr>
      <w:r>
        <w:br/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1" w:history="1">
              <w:r>
                <w:rPr>
                  <w:rStyle w:val="a3"/>
                </w:rPr>
                <w:t>ГОСТ 4.179-85</w:t>
              </w:r>
            </w:hyperlink>
          </w:p>
          <w:p w:rsidR="00BC265D" w:rsidRDefault="00BC265D">
            <w:pPr>
              <w:pStyle w:val="a7"/>
            </w:pPr>
            <w:r>
              <w:t>Система показателей качества продукции. Машины и приборы для измерения усилий и деформации. Номенклатура показателей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2" w:history="1">
              <w:r>
                <w:rPr>
                  <w:rStyle w:val="a3"/>
                </w:rPr>
                <w:t>ГОСТ 4.403-85</w:t>
              </w:r>
            </w:hyperlink>
          </w:p>
          <w:p w:rsidR="00BC265D" w:rsidRDefault="00BC265D">
            <w:pPr>
              <w:pStyle w:val="a7"/>
            </w:pPr>
            <w:r>
              <w:t>Система показателей качества продукции. Машины и приборы для определения механических свойств материалов. Номенклатура показателей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3" w:history="1">
              <w:r>
                <w:rPr>
                  <w:rStyle w:val="a3"/>
                </w:rPr>
                <w:t>ГОСТ 8.062-85</w:t>
              </w:r>
            </w:hyperlink>
          </w:p>
          <w:p w:rsidR="00BC265D" w:rsidRDefault="00BC265D">
            <w:pPr>
              <w:pStyle w:val="a7"/>
            </w:pPr>
            <w:r>
              <w:t>Государственная система обеспечения единства измерений. Государственный специальный эталон и государственная поверочная схема для средств измерений твердости по шкалам Бринелля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4" w:history="1">
              <w:r>
                <w:rPr>
                  <w:rStyle w:val="a3"/>
                </w:rPr>
                <w:t>ГОСТ 8.063-79</w:t>
              </w:r>
            </w:hyperlink>
          </w:p>
          <w:p w:rsidR="00BC265D" w:rsidRDefault="00BC265D">
            <w:pPr>
              <w:pStyle w:val="a7"/>
            </w:pPr>
            <w:r>
              <w:t xml:space="preserve">Государственная система обеспечения единства измерений. Государственный специальный эталон и общесоюзная поверочная схема для средств измерений твердости по шкалам </w:t>
            </w:r>
            <w:proofErr w:type="spellStart"/>
            <w:r>
              <w:t>Виккерса</w:t>
            </w:r>
            <w:proofErr w:type="spellEnd"/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5" w:history="1">
              <w:r>
                <w:rPr>
                  <w:rStyle w:val="a3"/>
                </w:rPr>
                <w:t>ГОСТ 8.064-94</w:t>
              </w:r>
            </w:hyperlink>
          </w:p>
          <w:p w:rsidR="00BC265D" w:rsidRDefault="00BC265D">
            <w:pPr>
              <w:pStyle w:val="a7"/>
            </w:pPr>
            <w:r>
              <w:t xml:space="preserve">Государственная система обеспечения единства измерений. Государственная поверочная схема для средств измерений твердости по шкалам </w:t>
            </w:r>
            <w:proofErr w:type="spellStart"/>
            <w:r>
              <w:t>Роквелла</w:t>
            </w:r>
            <w:proofErr w:type="spellEnd"/>
            <w:r>
              <w:t xml:space="preserve"> и </w:t>
            </w:r>
            <w:proofErr w:type="spellStart"/>
            <w:r>
              <w:t>Супер-Роквелла</w:t>
            </w:r>
            <w:proofErr w:type="spellEnd"/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6" w:history="1">
              <w:r>
                <w:rPr>
                  <w:rStyle w:val="a3"/>
                </w:rPr>
                <w:t>ГОСТ 8.136-74</w:t>
              </w:r>
            </w:hyperlink>
          </w:p>
          <w:p w:rsidR="00BC265D" w:rsidRDefault="00BC265D">
            <w:pPr>
              <w:pStyle w:val="a7"/>
            </w:pPr>
            <w:r>
              <w:t>Государственная система обеспечения единства измерений. Прессы гидравлические для испытаний строительных материалов. Методы и средства поверки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lastRenderedPageBreak/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7" w:history="1">
              <w:r>
                <w:rPr>
                  <w:rStyle w:val="a3"/>
                </w:rPr>
                <w:t>ГОСТ 8.335-78</w:t>
              </w:r>
            </w:hyperlink>
          </w:p>
          <w:p w:rsidR="00BC265D" w:rsidRDefault="00BC265D">
            <w:pPr>
              <w:pStyle w:val="a7"/>
            </w:pPr>
            <w:r>
              <w:t>Государственная система обеспечения единства измерений. Меры твердости образцовые. Методы и средства поверки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8" w:history="1">
              <w:r>
                <w:rPr>
                  <w:rStyle w:val="a3"/>
                </w:rPr>
                <w:t>ГОСТ 8.406-80</w:t>
              </w:r>
            </w:hyperlink>
          </w:p>
          <w:p w:rsidR="00BC265D" w:rsidRDefault="00BC265D">
            <w:pPr>
              <w:pStyle w:val="a7"/>
            </w:pPr>
            <w:r>
              <w:t>Государственная система обеспечения единства измерений. Твердомеры для резины. Методы и средства поверки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19" w:history="1">
              <w:r>
                <w:rPr>
                  <w:rStyle w:val="a3"/>
                </w:rPr>
                <w:t>ГОСТ 23.201-78</w:t>
              </w:r>
            </w:hyperlink>
          </w:p>
          <w:p w:rsidR="00BC265D" w:rsidRDefault="00BC265D">
            <w:pPr>
              <w:pStyle w:val="a7"/>
            </w:pPr>
            <w:r>
              <w:t xml:space="preserve">Обеспечение износостойкости изделий. Метод испытания материалов и покрытий на </w:t>
            </w:r>
            <w:proofErr w:type="spellStart"/>
            <w:r>
              <w:t>газоабразивное</w:t>
            </w:r>
            <w:proofErr w:type="spellEnd"/>
            <w:r>
              <w:t xml:space="preserve"> изнашивание с помощью центробежного ускорителя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0" w:history="1">
              <w:r>
                <w:rPr>
                  <w:rStyle w:val="a3"/>
                </w:rPr>
                <w:t>ГОСТ 23.204-78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оценки истирающей способности поверхностей при трении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1" w:history="1">
              <w:r>
                <w:rPr>
                  <w:rStyle w:val="a3"/>
                </w:rPr>
                <w:t>ГОСТ 23.205-79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Ускоренные ресурсные испытания с периодическим форсированием режима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2" w:history="1">
              <w:r>
                <w:rPr>
                  <w:rStyle w:val="a3"/>
                </w:rPr>
                <w:t>ГОСТ 23.207-79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испытаний машиностроительных материалов на ударно-абразивное изнашивание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3" w:history="1">
              <w:r>
                <w:rPr>
                  <w:rStyle w:val="a3"/>
                </w:rPr>
                <w:t>ГОСТ 23.208-79</w:t>
              </w:r>
            </w:hyperlink>
          </w:p>
          <w:p w:rsidR="00BC265D" w:rsidRDefault="00BC265D">
            <w:pPr>
              <w:pStyle w:val="a7"/>
            </w:pPr>
            <w:r>
              <w:t xml:space="preserve">Обеспечение износостойкости изделий. Метод испытания материалов на износостойкость при трении о </w:t>
            </w:r>
            <w:proofErr w:type="spellStart"/>
            <w:r>
              <w:t>нежестко</w:t>
            </w:r>
            <w:proofErr w:type="spellEnd"/>
            <w:r>
              <w:t xml:space="preserve"> закрепленные абразивные частицы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4" w:history="1">
              <w:r>
                <w:rPr>
                  <w:rStyle w:val="a3"/>
                </w:rPr>
                <w:t>ГОСТ 23.211-80</w:t>
              </w:r>
            </w:hyperlink>
          </w:p>
          <w:p w:rsidR="00BC265D" w:rsidRDefault="00BC265D">
            <w:pPr>
              <w:pStyle w:val="a7"/>
            </w:pPr>
            <w:r>
              <w:t xml:space="preserve">Обеспечение износостойкости изделий. Метод испытаний материалов на изнашивание при </w:t>
            </w:r>
            <w:proofErr w:type="spellStart"/>
            <w:r>
              <w:t>фреттинге</w:t>
            </w:r>
            <w:proofErr w:type="spellEnd"/>
            <w:r>
              <w:t xml:space="preserve"> и </w:t>
            </w:r>
            <w:proofErr w:type="spellStart"/>
            <w:r>
              <w:t>фреттинг-коррозии</w:t>
            </w:r>
            <w:proofErr w:type="spellEnd"/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3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5" w:history="1">
              <w:r>
                <w:rPr>
                  <w:rStyle w:val="a3"/>
                </w:rPr>
                <w:t>ГОСТ 23.212-82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испытаний материалов на изнашивание при ударе в условиях низких температур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lastRenderedPageBreak/>
              <w:pict>
                <v:rect id="_x0000_i103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6" w:history="1">
              <w:r>
                <w:rPr>
                  <w:rStyle w:val="a3"/>
                </w:rPr>
                <w:t>ГОСТ 23.213-83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оценки противозадирных свойств машиностроительных материалов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7" w:history="1">
              <w:r>
                <w:rPr>
                  <w:rStyle w:val="a3"/>
                </w:rPr>
                <w:t>ГОСТ 23.220-84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оценки истирающей способности поверхностей восстановленных валов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8" w:history="1">
              <w:r>
                <w:rPr>
                  <w:rStyle w:val="a3"/>
                </w:rPr>
                <w:t>ГОСТ 23.221-84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 экспериментальной оценки температурной стойкости смазочных материалов при трении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29" w:history="1">
              <w:r>
                <w:rPr>
                  <w:rStyle w:val="a3"/>
                </w:rPr>
                <w:t>ГОСТ 23.224-86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Методы оценки износостойкости восстановленных деталей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0" w:history="1">
              <w:r>
                <w:rPr>
                  <w:rStyle w:val="a3"/>
                </w:rPr>
                <w:t>ГОСТ 23.301-78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Приборы для измерения износа методом вырезанных лунок.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1" w:history="1">
              <w:r>
                <w:rPr>
                  <w:rStyle w:val="a3"/>
                </w:rPr>
                <w:t>ГОСТ 25.504-82</w:t>
              </w:r>
            </w:hyperlink>
          </w:p>
          <w:p w:rsidR="00BC265D" w:rsidRDefault="00BC265D">
            <w:pPr>
              <w:pStyle w:val="a7"/>
            </w:pPr>
            <w:r>
              <w:t>Расчеты и испытания на прочность. Методы расчета характеристик сопротивления усталости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2" w:history="1">
              <w:r>
                <w:rPr>
                  <w:rStyle w:val="a3"/>
                </w:rPr>
                <w:t>ГОСТ 25.507-85</w:t>
              </w:r>
            </w:hyperlink>
          </w:p>
          <w:p w:rsidR="00BC265D" w:rsidRDefault="00BC265D">
            <w:pPr>
              <w:pStyle w:val="a7"/>
            </w:pPr>
            <w:r>
              <w:t xml:space="preserve">Расчеты и испытания на прочность в машиностроении. Методы испытания на усталость при эксплуатационных режимах </w:t>
            </w:r>
            <w:proofErr w:type="spellStart"/>
            <w:r>
              <w:t>нагружения</w:t>
            </w:r>
            <w:proofErr w:type="spellEnd"/>
            <w:r>
              <w:t>. Общие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3" w:history="1">
              <w:r>
                <w:rPr>
                  <w:rStyle w:val="a3"/>
                </w:rPr>
                <w:t>ГОСТ 25.601-80</w:t>
              </w:r>
            </w:hyperlink>
          </w:p>
          <w:p w:rsidR="00BC265D" w:rsidRDefault="00BC265D">
            <w:pPr>
              <w:pStyle w:val="a7"/>
            </w:pPr>
            <w:r>
              <w:t>Расчеты и испытания на прочность. Методы механических испытаний композиционных материалов с полимерной матрицей (композитов). Метод испытания плоских образцов на растяжение при нормальной, повышенной и пониженной температурах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4" w:history="1">
              <w:r>
                <w:rPr>
                  <w:rStyle w:val="a3"/>
                </w:rPr>
                <w:t>ГОСТ 25.602-80</w:t>
              </w:r>
            </w:hyperlink>
          </w:p>
          <w:p w:rsidR="00BC265D" w:rsidRDefault="00BC265D">
            <w:pPr>
              <w:pStyle w:val="a7"/>
            </w:pPr>
            <w:r>
              <w:t xml:space="preserve">Расчеты и испытания на прочность. Методы механических испытаний композиционных </w:t>
            </w:r>
            <w:r>
              <w:lastRenderedPageBreak/>
              <w:t>материалов с полимерной матрицей (композитов). Метод испытания на сжатие при нормальной, повышенной и пониженной температурах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lastRenderedPageBreak/>
              <w:pict>
                <v:rect id="_x0000_i104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5" w:history="1">
              <w:r>
                <w:rPr>
                  <w:rStyle w:val="a3"/>
                </w:rPr>
                <w:t>ГОСТ 25.603-82</w:t>
              </w:r>
            </w:hyperlink>
          </w:p>
          <w:p w:rsidR="00BC265D" w:rsidRDefault="00BC265D">
            <w:pPr>
              <w:pStyle w:val="a7"/>
            </w:pPr>
            <w:r>
              <w:t>Расчеты и испытания на прочность. Методы механических испытаний композиционных материалов с полимерной матрицей (композитов). Метод испытания на растяжение кольцевых образцов при нормальной, повышенной и пониженной температурах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4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6" w:history="1">
              <w:r>
                <w:rPr>
                  <w:rStyle w:val="a3"/>
                </w:rPr>
                <w:t>ГОСТ 25.604-82</w:t>
              </w:r>
            </w:hyperlink>
          </w:p>
          <w:p w:rsidR="00BC265D" w:rsidRDefault="00BC265D">
            <w:pPr>
              <w:pStyle w:val="a7"/>
            </w:pPr>
            <w:r>
              <w:t>Расчеты и испытания на прочность. Методы механических испытаний композиционных материалов с полимерной матрицей (композитов). Метод испытания на изгиб при нормальной, повышенной и пониженной температурах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7" w:history="1">
              <w:r>
                <w:rPr>
                  <w:rStyle w:val="a3"/>
                </w:rPr>
                <w:t>ГОСТ 9031-75</w:t>
              </w:r>
            </w:hyperlink>
          </w:p>
          <w:p w:rsidR="00BC265D" w:rsidRDefault="00BC265D">
            <w:pPr>
              <w:pStyle w:val="a7"/>
            </w:pPr>
            <w:r>
              <w:t>Меры твердости образцовые.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8" w:history="1">
              <w:r>
                <w:rPr>
                  <w:rStyle w:val="a3"/>
                </w:rPr>
                <w:t>ГОСТ 9377-81</w:t>
              </w:r>
            </w:hyperlink>
          </w:p>
          <w:p w:rsidR="00BC265D" w:rsidRDefault="00BC265D">
            <w:pPr>
              <w:pStyle w:val="a7"/>
            </w:pPr>
            <w:r>
              <w:t>Наконечники и бойки алмазные к приборам для измерения твердости металлов и сплавов.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39" w:history="1">
              <w:r>
                <w:rPr>
                  <w:rStyle w:val="a3"/>
                </w:rPr>
                <w:t>ГОСТ 9500-84</w:t>
              </w:r>
            </w:hyperlink>
          </w:p>
          <w:p w:rsidR="00BC265D" w:rsidRDefault="00BC265D">
            <w:pPr>
              <w:pStyle w:val="a7"/>
            </w:pPr>
            <w:r>
              <w:t>Динамометры образцовые переносные. Общие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0" w:history="1">
              <w:r>
                <w:rPr>
                  <w:rStyle w:val="a3"/>
                </w:rPr>
                <w:t>ГОСТ 10708-82</w:t>
              </w:r>
            </w:hyperlink>
          </w:p>
          <w:p w:rsidR="00BC265D" w:rsidRDefault="00BC265D">
            <w:pPr>
              <w:pStyle w:val="a7"/>
            </w:pPr>
            <w:r>
              <w:t>Копры маятниковые.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1" w:history="1">
              <w:r>
                <w:rPr>
                  <w:rStyle w:val="a3"/>
                </w:rPr>
                <w:t>ГОСТ 13837-79</w:t>
              </w:r>
            </w:hyperlink>
          </w:p>
          <w:p w:rsidR="00BC265D" w:rsidRDefault="00BC265D">
            <w:pPr>
              <w:pStyle w:val="a7"/>
            </w:pPr>
            <w:r>
              <w:t>Динамометры общего назначения.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2" w:history="1">
              <w:r>
                <w:rPr>
                  <w:rStyle w:val="a3"/>
                </w:rPr>
                <w:t>ГОСТ 16844-93</w:t>
              </w:r>
            </w:hyperlink>
          </w:p>
          <w:p w:rsidR="00BC265D" w:rsidRDefault="00BC265D">
            <w:pPr>
              <w:pStyle w:val="a7"/>
            </w:pPr>
            <w:r>
              <w:t>Вибрация. Требования к испытаниям механических молотков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3" w:history="1">
              <w:r>
                <w:rPr>
                  <w:rStyle w:val="a3"/>
                </w:rPr>
                <w:t>ГОСТ 21318-75</w:t>
              </w:r>
            </w:hyperlink>
          </w:p>
          <w:p w:rsidR="00BC265D" w:rsidRDefault="00BC265D">
            <w:pPr>
              <w:pStyle w:val="a7"/>
            </w:pPr>
            <w:r>
              <w:t xml:space="preserve">Измерение </w:t>
            </w:r>
            <w:proofErr w:type="spellStart"/>
            <w:r>
              <w:t>микротвердости</w:t>
            </w:r>
            <w:proofErr w:type="spellEnd"/>
            <w:r>
              <w:t xml:space="preserve"> царапанием алмазными наконечниками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4" w:history="1">
              <w:r>
                <w:rPr>
                  <w:rStyle w:val="a3"/>
                </w:rPr>
                <w:t>ГОСТ 21616-91</w:t>
              </w:r>
            </w:hyperlink>
          </w:p>
          <w:p w:rsidR="00BC265D" w:rsidRDefault="00BC265D">
            <w:pPr>
              <w:pStyle w:val="a7"/>
            </w:pPr>
            <w:proofErr w:type="spellStart"/>
            <w:r>
              <w:t>Тензорезисторы</w:t>
            </w:r>
            <w:proofErr w:type="spellEnd"/>
            <w:r>
              <w:t>. Общие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5" w:history="1">
              <w:r>
                <w:rPr>
                  <w:rStyle w:val="a3"/>
                </w:rPr>
                <w:t>ГОСТ 25051.3-83</w:t>
              </w:r>
            </w:hyperlink>
          </w:p>
          <w:p w:rsidR="00BC265D" w:rsidRDefault="00BC265D">
            <w:pPr>
              <w:pStyle w:val="a7"/>
            </w:pPr>
            <w:r>
              <w:t>Установки испытательные вибрационные. Методика аттестации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5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6" w:history="1">
              <w:r>
                <w:rPr>
                  <w:rStyle w:val="a3"/>
                </w:rPr>
                <w:t>ГОСТ 25051.4-83</w:t>
              </w:r>
            </w:hyperlink>
          </w:p>
          <w:p w:rsidR="00BC265D" w:rsidRDefault="00BC265D">
            <w:pPr>
              <w:pStyle w:val="a7"/>
            </w:pPr>
            <w:r>
              <w:t>Установки испытательные вибрационные электродинамические. Общие технические условия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7" w:history="1">
              <w:r>
                <w:rPr>
                  <w:rStyle w:val="a3"/>
                </w:rPr>
                <w:t>ГОСТ 25864-83</w:t>
              </w:r>
            </w:hyperlink>
          </w:p>
          <w:p w:rsidR="00BC265D" w:rsidRDefault="00BC265D">
            <w:pPr>
              <w:pStyle w:val="a7"/>
            </w:pPr>
            <w:r>
              <w:t>Машины силоизмерительные образцовые 2-го разряда. Общие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8" w:history="1">
              <w:r>
                <w:rPr>
                  <w:rStyle w:val="a3"/>
                </w:rPr>
                <w:t>ГОСТ 26875-86</w:t>
              </w:r>
            </w:hyperlink>
          </w:p>
          <w:p w:rsidR="00BC265D" w:rsidRDefault="00BC265D">
            <w:pPr>
              <w:pStyle w:val="a7"/>
            </w:pPr>
            <w:r>
              <w:t>Вибрация. Аппаратура переносная балансировочная.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49" w:history="1">
              <w:r>
                <w:rPr>
                  <w:rStyle w:val="a3"/>
                </w:rPr>
                <w:t>ГОСТ 27609-88</w:t>
              </w:r>
            </w:hyperlink>
          </w:p>
          <w:p w:rsidR="00BC265D" w:rsidRDefault="00BC265D">
            <w:pPr>
              <w:pStyle w:val="a7"/>
            </w:pPr>
            <w:r>
              <w:t>Расчеты и испытания на прочность в машиностроении. Основные положения и требования к проведению и нормативно-техническому обеспечению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0" w:history="1">
              <w:r>
                <w:rPr>
                  <w:rStyle w:val="a3"/>
                </w:rPr>
                <w:t>ГОСТ 27860-88</w:t>
              </w:r>
            </w:hyperlink>
          </w:p>
          <w:p w:rsidR="00BC265D" w:rsidRDefault="00BC265D">
            <w:pPr>
              <w:pStyle w:val="a7"/>
            </w:pPr>
            <w:r>
              <w:t>Детали трущихся сопряжений. Методы измерения износа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1" w:history="1">
              <w:r>
                <w:rPr>
                  <w:rStyle w:val="a3"/>
                </w:rPr>
                <w:t>ГОСТ 28836-90</w:t>
              </w:r>
            </w:hyperlink>
          </w:p>
          <w:p w:rsidR="00BC265D" w:rsidRDefault="00BC265D">
            <w:pPr>
              <w:pStyle w:val="a7"/>
            </w:pPr>
            <w:r>
              <w:t xml:space="preserve">Датчики силоизмерительные </w:t>
            </w:r>
            <w:proofErr w:type="spellStart"/>
            <w:r>
              <w:t>тензорезисторные</w:t>
            </w:r>
            <w:proofErr w:type="spellEnd"/>
            <w:r>
              <w:t>. Общие технические требования и методы испытаний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2" w:history="1">
              <w:r>
                <w:rPr>
                  <w:rStyle w:val="a3"/>
                </w:rPr>
                <w:t>ГОСТ 28840-90</w:t>
              </w:r>
            </w:hyperlink>
          </w:p>
          <w:p w:rsidR="00BC265D" w:rsidRDefault="00BC265D">
            <w:pPr>
              <w:pStyle w:val="a7"/>
            </w:pPr>
            <w:r>
              <w:t>Машины для испытания материалов на растяжение, сжатие и изгиб. Общие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3" w:history="1">
              <w:r>
                <w:rPr>
                  <w:rStyle w:val="a3"/>
                </w:rPr>
                <w:t>ГОСТ 28841-90</w:t>
              </w:r>
            </w:hyperlink>
          </w:p>
          <w:p w:rsidR="00BC265D" w:rsidRDefault="00BC265D">
            <w:pPr>
              <w:pStyle w:val="a7"/>
            </w:pPr>
            <w:r>
              <w:t>Машины для испытания материалов на усталость. Общие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4" w:history="1">
              <w:r>
                <w:rPr>
                  <w:rStyle w:val="a3"/>
                </w:rPr>
                <w:t>ГОСТ 28845-90</w:t>
              </w:r>
            </w:hyperlink>
          </w:p>
          <w:p w:rsidR="00BC265D" w:rsidRDefault="00BC265D">
            <w:pPr>
              <w:pStyle w:val="a7"/>
            </w:pPr>
            <w:r>
              <w:t>Машины для испытания материалов на ползучесть, длительную прочность и релаксацию. Общие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5" w:history="1">
              <w:r>
                <w:rPr>
                  <w:rStyle w:val="a3"/>
                </w:rPr>
                <w:t>ГОСТ 29309-92</w:t>
              </w:r>
            </w:hyperlink>
          </w:p>
          <w:p w:rsidR="00BC265D" w:rsidRDefault="00BC265D">
            <w:pPr>
              <w:pStyle w:val="a7"/>
            </w:pPr>
            <w:r>
              <w:t>Покрытия лакокрасочные. Определение прочности при растяжении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6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6" w:history="1">
              <w:r>
                <w:rPr>
                  <w:rStyle w:val="a3"/>
                </w:rPr>
                <w:t>ГОСТ 30479-97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Методы установления предельного износа, обеспечивающего требуемый уровень безопасности. Общие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7" w:history="1">
              <w:r>
                <w:rPr>
                  <w:rStyle w:val="a3"/>
                </w:rPr>
                <w:t>ГОСТ 30480-97</w:t>
              </w:r>
            </w:hyperlink>
          </w:p>
          <w:p w:rsidR="00BC265D" w:rsidRDefault="00BC265D">
            <w:pPr>
              <w:pStyle w:val="a7"/>
            </w:pPr>
            <w:r>
              <w:t>Обеспечение износостойкости изделий. Методы испытаний на износостойкость. Общие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8" w:history="1">
              <w:r>
                <w:rPr>
                  <w:rStyle w:val="a3"/>
                </w:rPr>
                <w:t>ГОСТ 30546.2-98</w:t>
              </w:r>
            </w:hyperlink>
          </w:p>
          <w:p w:rsidR="00BC265D" w:rsidRDefault="00BC265D">
            <w:pPr>
              <w:pStyle w:val="a7"/>
            </w:pPr>
            <w:r>
              <w:t>Испытания на сейсмостойкость машин, приборов и других технических изделий. Общие положения и методы испытаний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59" w:history="1">
              <w:r>
                <w:rPr>
                  <w:rStyle w:val="a3"/>
                </w:rPr>
                <w:t>ГОСТ 30546.3-98</w:t>
              </w:r>
            </w:hyperlink>
          </w:p>
          <w:p w:rsidR="00BC265D" w:rsidRDefault="00BC265D">
            <w:pPr>
              <w:pStyle w:val="a7"/>
            </w:pPr>
            <w:r>
              <w:t>Методы определения сейсмостойкости машин, приборов и других технических изделий, установленных на месте эксплуатации, при их аттестации или сертификации на сейсмическую безопасность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0" w:history="1">
              <w:r>
                <w:rPr>
                  <w:rStyle w:val="a3"/>
                </w:rPr>
                <w:t>ГОСТ 30630.0.0-99</w:t>
              </w:r>
            </w:hyperlink>
          </w:p>
          <w:p w:rsidR="00BC265D" w:rsidRDefault="00BC265D">
            <w:pPr>
              <w:pStyle w:val="a7"/>
            </w:pPr>
            <w:r>
              <w:t>Методы испытаний на стойкость к внешним воздействующим факторам машин, приборов и других технических изделий. Общие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1" w:history="1">
              <w:r>
                <w:rPr>
                  <w:rStyle w:val="a3"/>
                </w:rPr>
                <w:t>ГОСТ 30814-2002</w:t>
              </w:r>
            </w:hyperlink>
          </w:p>
          <w:p w:rsidR="00BC265D" w:rsidRDefault="00BC265D">
            <w:pPr>
              <w:pStyle w:val="a7"/>
            </w:pPr>
            <w:r>
              <w:t>Полотна и изделия трикотажные верхние для взрослых. Физико-гигиенические показатели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2" w:history="1">
              <w:r>
                <w:rPr>
                  <w:rStyle w:val="a3"/>
                </w:rPr>
                <w:t>ГОСТ 31423-2010</w:t>
              </w:r>
            </w:hyperlink>
          </w:p>
          <w:p w:rsidR="00BC265D" w:rsidRDefault="00BC265D">
            <w:pPr>
              <w:pStyle w:val="a7"/>
            </w:pPr>
            <w:r>
              <w:t>Изделия трикотажные. Метод определения изменения линейных размеров после мокрой обработки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3" w:history="1">
              <w:r>
                <w:rPr>
                  <w:rStyle w:val="a3"/>
                </w:rPr>
                <w:t>ГОСТ Р 50740-95</w:t>
              </w:r>
            </w:hyperlink>
          </w:p>
          <w:p w:rsidR="00BC265D" w:rsidRDefault="00BC265D">
            <w:pPr>
              <w:pStyle w:val="a7"/>
            </w:pPr>
            <w:proofErr w:type="spellStart"/>
            <w:r>
              <w:t>Триботехнические</w:t>
            </w:r>
            <w:proofErr w:type="spellEnd"/>
            <w:r>
              <w:t xml:space="preserve"> требования и показатели. Принципы обеспечения. Общие положения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4" w:history="1">
              <w:r>
                <w:rPr>
                  <w:rStyle w:val="a3"/>
                </w:rPr>
                <w:t>ГОСТ Р 51502-99</w:t>
              </w:r>
            </w:hyperlink>
          </w:p>
          <w:p w:rsidR="00BC265D" w:rsidRDefault="00BC265D">
            <w:pPr>
              <w:pStyle w:val="a7"/>
            </w:pPr>
            <w:r>
              <w:t xml:space="preserve">Методы испытаний на стойкость к механическим внешним воздействующим факторам машин, приборов и других технических изделий. Испытания на воздействие случайной широкополосной вибрации с использованием цифровой системы управления испытаниями 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5" w:history="1">
              <w:r>
                <w:rPr>
                  <w:rStyle w:val="a3"/>
                </w:rPr>
                <w:t>ГОСТ Р 51552-99</w:t>
              </w:r>
            </w:hyperlink>
          </w:p>
          <w:p w:rsidR="00BC265D" w:rsidRDefault="00BC265D">
            <w:pPr>
              <w:pStyle w:val="a7"/>
            </w:pPr>
            <w:r>
              <w:t>Материалы текстильные. Методы определения стойкости к истиранию текстильных материалов для защитной одежды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7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6" w:history="1">
              <w:r>
                <w:rPr>
                  <w:rStyle w:val="a3"/>
                </w:rPr>
                <w:t>ГОСТ Р 51553-99</w:t>
              </w:r>
            </w:hyperlink>
          </w:p>
          <w:p w:rsidR="00BC265D" w:rsidRDefault="00BC265D">
            <w:pPr>
              <w:pStyle w:val="a7"/>
            </w:pPr>
            <w:r>
              <w:t>Материалы текстильные. Метод определения водоупорности. Испытание гидростатическим давлением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7" w:history="1">
              <w:r>
                <w:rPr>
                  <w:rStyle w:val="a3"/>
                </w:rPr>
                <w:t>ГОСТ Р 51729-2001</w:t>
              </w:r>
            </w:hyperlink>
          </w:p>
          <w:p w:rsidR="00BC265D" w:rsidRDefault="00BC265D">
            <w:pPr>
              <w:pStyle w:val="a7"/>
            </w:pPr>
            <w:r>
              <w:t>Изделия трикотажные. Метод определения изменения линейных размеров после мокрой обработки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1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8" w:history="1">
              <w:r>
                <w:rPr>
                  <w:rStyle w:val="a3"/>
                </w:rPr>
                <w:t>ГОСТ Р 51804-2001</w:t>
              </w:r>
            </w:hyperlink>
          </w:p>
          <w:p w:rsidR="00BC265D" w:rsidRDefault="00BC265D">
            <w:pPr>
              <w:pStyle w:val="a7"/>
            </w:pPr>
            <w:r>
              <w:t>Методы испытаний на стойкость к внешним воздействующим факторам машин, приборов и других технических изделий. Комбинированные испытания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2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69" w:history="1">
              <w:r>
                <w:rPr>
                  <w:rStyle w:val="a3"/>
                </w:rPr>
                <w:t>ГОСТ Р 51805-2001</w:t>
              </w:r>
            </w:hyperlink>
          </w:p>
          <w:p w:rsidR="00BC265D" w:rsidRDefault="00BC265D">
            <w:pPr>
              <w:pStyle w:val="a7"/>
            </w:pPr>
            <w:r>
              <w:t>Методы испытаний на стойкость к механическим внешним воздействующим факторам машин, приборов и других технических изделий. Испытания на воздействие линейного ускорения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3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0" w:history="1">
              <w:r>
                <w:rPr>
                  <w:rStyle w:val="a3"/>
                </w:rPr>
                <w:t>ГОСТ Р 52762-2007</w:t>
              </w:r>
            </w:hyperlink>
          </w:p>
          <w:p w:rsidR="00BC265D" w:rsidRDefault="00BC265D">
            <w:pPr>
              <w:pStyle w:val="a7"/>
            </w:pPr>
            <w:r>
              <w:t>Методы испытаний на стойкость к механическим внешним воздействующим факторам машин, приборов и других технических изделий. Испытания на воздействие ударов по оболочке изделий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4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1" w:history="1">
              <w:r>
                <w:rPr>
                  <w:rStyle w:val="a3"/>
                </w:rPr>
                <w:t>ГОСТ Р 52862-2007</w:t>
              </w:r>
            </w:hyperlink>
          </w:p>
          <w:p w:rsidR="00BC265D" w:rsidRDefault="00BC265D">
            <w:pPr>
              <w:pStyle w:val="a7"/>
            </w:pPr>
            <w:r>
              <w:t xml:space="preserve">Методы испытаний на стойкость к механическим внешним воздействующим факторам </w:t>
            </w:r>
            <w:r>
              <w:lastRenderedPageBreak/>
              <w:t>машин, приборов и других технических изделий. Испытания на воздействие акустического шума (вибрация, акустическая составляющая)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lastRenderedPageBreak/>
              <w:pict>
                <v:rect id="_x0000_i1085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2" w:history="1">
              <w:r>
                <w:rPr>
                  <w:rStyle w:val="a3"/>
                </w:rPr>
                <w:t>ГОСТ Р 53166-2008</w:t>
              </w:r>
            </w:hyperlink>
          </w:p>
          <w:p w:rsidR="00BC265D" w:rsidRDefault="00BC265D">
            <w:pPr>
              <w:pStyle w:val="a7"/>
            </w:pPr>
            <w:r>
              <w:t>Воздействие природных внешних условий на технические изделия. Общая характеристика. Землетрясения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6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3" w:history="1">
              <w:r>
                <w:rPr>
                  <w:rStyle w:val="a3"/>
                </w:rPr>
                <w:t>ГОСТ Р 55223-2012</w:t>
              </w:r>
            </w:hyperlink>
          </w:p>
          <w:p w:rsidR="00BC265D" w:rsidRDefault="00BC265D">
            <w:pPr>
              <w:pStyle w:val="a7"/>
            </w:pPr>
            <w:r>
              <w:t>Динамометры. Общие метрологические и технические требования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7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4" w:history="1">
              <w:r>
                <w:rPr>
                  <w:rStyle w:val="a3"/>
                </w:rPr>
                <w:t>ГОСТ Р 55858-2013</w:t>
              </w:r>
            </w:hyperlink>
          </w:p>
          <w:p w:rsidR="00BC265D" w:rsidRDefault="00BC265D">
            <w:pPr>
              <w:pStyle w:val="a7"/>
            </w:pPr>
            <w:r>
              <w:t>Материалы для одежды. Метод определения суммарного теплового сопротивления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8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5" w:history="1">
              <w:r>
                <w:rPr>
                  <w:rStyle w:val="a3"/>
                </w:rPr>
                <w:t>ГОСТ Р ИСО 6330-99</w:t>
              </w:r>
            </w:hyperlink>
          </w:p>
          <w:p w:rsidR="00BC265D" w:rsidRDefault="00BC265D">
            <w:pPr>
              <w:pStyle w:val="a7"/>
            </w:pPr>
            <w:r>
              <w:t>Материалы текстильные. Методы бытовой стирки и сушки, применяемые для испытания тканей, трикотажных полотен и готовых изделий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89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6" w:history="1">
              <w:r>
                <w:rPr>
                  <w:rStyle w:val="a3"/>
                </w:rPr>
                <w:t>ГОСТ Р ИСО 9237-99</w:t>
              </w:r>
            </w:hyperlink>
          </w:p>
          <w:p w:rsidR="00BC265D" w:rsidRDefault="00BC265D">
            <w:pPr>
              <w:pStyle w:val="a7"/>
            </w:pPr>
            <w:r>
              <w:t>Материалы текстильные. Метод определения воздухопроницаемости</w: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pPr>
              <w:rPr>
                <w:sz w:val="24"/>
                <w:szCs w:val="24"/>
              </w:rPr>
            </w:pPr>
            <w:r>
              <w:pict>
                <v:rect id="_x0000_i1090" style="width:0;height:1.5pt" o:hralign="center" o:hrstd="t" o:hr="t" fillcolor="#a0a0a0" stroked="f"/>
              </w:pict>
            </w:r>
          </w:p>
        </w:tc>
      </w:tr>
      <w:tr w:rsidR="00BC265D" w:rsidTr="00BC26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65D" w:rsidRDefault="00BC265D">
            <w:hyperlink r:id="rId277" w:history="1">
              <w:r>
                <w:rPr>
                  <w:rStyle w:val="a3"/>
                </w:rPr>
                <w:t>ГОСТ Р ИСО 10528-99</w:t>
              </w:r>
            </w:hyperlink>
          </w:p>
          <w:p w:rsidR="00BC265D" w:rsidRDefault="00BC265D">
            <w:pPr>
              <w:pStyle w:val="a7"/>
            </w:pPr>
            <w:r>
              <w:t>Материалы текстильные. Методы стирки текстильных материалов в прачечной перед испытанием на воспламеняемость</w:t>
            </w:r>
          </w:p>
        </w:tc>
      </w:tr>
    </w:tbl>
    <w:p w:rsidR="00BC265D" w:rsidRPr="00BC265D" w:rsidRDefault="00BC265D"/>
    <w:sectPr w:rsidR="00BC265D" w:rsidRPr="00BC265D" w:rsidSect="00E54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E7824"/>
    <w:multiLevelType w:val="multilevel"/>
    <w:tmpl w:val="7DAA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27C34"/>
    <w:multiLevelType w:val="multilevel"/>
    <w:tmpl w:val="56B0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92837"/>
    <w:multiLevelType w:val="multilevel"/>
    <w:tmpl w:val="1F9C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70768"/>
    <w:multiLevelType w:val="multilevel"/>
    <w:tmpl w:val="8D8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>
    <w:useFELayout/>
  </w:compat>
  <w:rsids>
    <w:rsidRoot w:val="000A3F1B"/>
    <w:rsid w:val="000A3F1B"/>
    <w:rsid w:val="000B23D6"/>
    <w:rsid w:val="00BC265D"/>
    <w:rsid w:val="00E5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090"/>
  </w:style>
  <w:style w:type="paragraph" w:styleId="1">
    <w:name w:val="heading 1"/>
    <w:basedOn w:val="a"/>
    <w:link w:val="10"/>
    <w:uiPriority w:val="9"/>
    <w:qFormat/>
    <w:rsid w:val="000A3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A3F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F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A3F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missing">
    <w:name w:val="translation_missing"/>
    <w:basedOn w:val="a0"/>
    <w:rsid w:val="000A3F1B"/>
  </w:style>
  <w:style w:type="character" w:styleId="a3">
    <w:name w:val="Hyperlink"/>
    <w:basedOn w:val="a0"/>
    <w:uiPriority w:val="99"/>
    <w:semiHidden/>
    <w:unhideWhenUsed/>
    <w:rsid w:val="000A3F1B"/>
    <w:rPr>
      <w:color w:val="0000FF"/>
      <w:u w:val="single"/>
    </w:rPr>
  </w:style>
  <w:style w:type="character" w:customStyle="1" w:styleId="num">
    <w:name w:val="num"/>
    <w:basedOn w:val="a0"/>
    <w:rsid w:val="000A3F1B"/>
  </w:style>
  <w:style w:type="character" w:customStyle="1" w:styleId="title">
    <w:name w:val="title"/>
    <w:basedOn w:val="a0"/>
    <w:rsid w:val="000A3F1B"/>
  </w:style>
  <w:style w:type="character" w:customStyle="1" w:styleId="replacee">
    <w:name w:val="replacee"/>
    <w:basedOn w:val="a0"/>
    <w:rsid w:val="000A3F1B"/>
  </w:style>
  <w:style w:type="paragraph" w:styleId="a4">
    <w:name w:val="Balloon Text"/>
    <w:basedOn w:val="a"/>
    <w:link w:val="a5"/>
    <w:uiPriority w:val="99"/>
    <w:semiHidden/>
    <w:unhideWhenUsed/>
    <w:rsid w:val="000A3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F1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A3F1B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BC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tandartgost.ru/g/&#1043;&#1054;&#1057;&#1058;_9651-84" TargetMode="External"/><Relationship Id="rId21" Type="http://schemas.openxmlformats.org/officeDocument/2006/relationships/hyperlink" Target="https://standartgost.ru/g/&#1043;&#1054;&#1057;&#1058;_13813-68" TargetMode="External"/><Relationship Id="rId42" Type="http://schemas.openxmlformats.org/officeDocument/2006/relationships/hyperlink" Target="https://standartgost.ru/g/&#1043;&#1054;&#1057;&#1058;_22761-77" TargetMode="External"/><Relationship Id="rId63" Type="http://schemas.openxmlformats.org/officeDocument/2006/relationships/hyperlink" Target="https://standartgost.ru/g/&#1043;&#1054;&#1057;&#1058;%2025.503-97" TargetMode="External"/><Relationship Id="rId84" Type="http://schemas.openxmlformats.org/officeDocument/2006/relationships/hyperlink" Target="https://standartgost.ru/g/&#1043;&#1054;&#1057;&#1058;_3248-81" TargetMode="External"/><Relationship Id="rId138" Type="http://schemas.openxmlformats.org/officeDocument/2006/relationships/hyperlink" Target="https://standartgost.ru/g/&#1043;&#1054;&#1057;&#1058;_&#1056;_53204-2008" TargetMode="External"/><Relationship Id="rId159" Type="http://schemas.openxmlformats.org/officeDocument/2006/relationships/hyperlink" Target="https://standartgost.ru/g/&#1043;&#1054;&#1057;&#1058;_&#1056;_55806-2013" TargetMode="External"/><Relationship Id="rId170" Type="http://schemas.openxmlformats.org/officeDocument/2006/relationships/hyperlink" Target="https://standartgost.ru/g/&#1043;&#1054;&#1057;&#1058;_&#1056;_56656-2015" TargetMode="External"/><Relationship Id="rId191" Type="http://schemas.openxmlformats.org/officeDocument/2006/relationships/hyperlink" Target="https://standartgost.ru/g/&#1043;&#1054;&#1057;&#1058;_&#1056;_8.748-2011" TargetMode="External"/><Relationship Id="rId205" Type="http://schemas.openxmlformats.org/officeDocument/2006/relationships/hyperlink" Target="https://standartgost.ru/g/&#1043;&#1054;&#1057;&#1058;_&#1056;_&#1048;&#1057;&#1054;_4545-1-2015" TargetMode="External"/><Relationship Id="rId226" Type="http://schemas.openxmlformats.org/officeDocument/2006/relationships/hyperlink" Target="https://gost2014.ru/I/Gost_ispitaniya-mehanicheskie/23213-83_2212.gost" TargetMode="External"/><Relationship Id="rId247" Type="http://schemas.openxmlformats.org/officeDocument/2006/relationships/hyperlink" Target="https://gost2014.ru/I/Gost_ispitaniya-mehanicheskie/25864-83_28376.gost" TargetMode="External"/><Relationship Id="rId107" Type="http://schemas.openxmlformats.org/officeDocument/2006/relationships/hyperlink" Target="https://standartgost.ru/g/&#1043;&#1054;&#1057;&#1058;_9012-59" TargetMode="External"/><Relationship Id="rId268" Type="http://schemas.openxmlformats.org/officeDocument/2006/relationships/hyperlink" Target="https://gost2014.ru/I/Gost_ispitaniya-mehanicheskie/51804-2001_55969.gost" TargetMode="External"/><Relationship Id="rId11" Type="http://schemas.openxmlformats.org/officeDocument/2006/relationships/hyperlink" Target="https://standartgost.ru/g/&#1043;&#1054;&#1057;&#1058;_10145-81" TargetMode="External"/><Relationship Id="rId32" Type="http://schemas.openxmlformats.org/officeDocument/2006/relationships/hyperlink" Target="https://standartgost.ru/g/&#1043;&#1054;&#1057;&#1058;_17367-71" TargetMode="External"/><Relationship Id="rId53" Type="http://schemas.openxmlformats.org/officeDocument/2006/relationships/hyperlink" Target="https://standartgost.ru/g/&#1043;&#1054;&#1057;&#1058;_23677-79" TargetMode="External"/><Relationship Id="rId74" Type="http://schemas.openxmlformats.org/officeDocument/2006/relationships/hyperlink" Target="https://standartgost.ru/g/&#1043;&#1054;&#1057;&#1058;_28868-90" TargetMode="External"/><Relationship Id="rId128" Type="http://schemas.openxmlformats.org/officeDocument/2006/relationships/hyperlink" Target="https://standartgost.ru/g/&#1043;&#1054;&#1057;&#1058;_&#1056;_52764-2007" TargetMode="External"/><Relationship Id="rId149" Type="http://schemas.openxmlformats.org/officeDocument/2006/relationships/hyperlink" Target="https://standartgost.ru/g/&#1043;&#1054;&#1057;&#1058;_&#1056;_55044-2012" TargetMode="External"/><Relationship Id="rId5" Type="http://schemas.openxmlformats.org/officeDocument/2006/relationships/hyperlink" Target="https://standartgost.ru/0/101-obscherossiyskiy_klassifikator_standartov" TargetMode="External"/><Relationship Id="rId95" Type="http://schemas.openxmlformats.org/officeDocument/2006/relationships/hyperlink" Target="https://standartgost.ru/g/&#1043;&#1054;&#1057;&#1058;_8.398-80" TargetMode="External"/><Relationship Id="rId160" Type="http://schemas.openxmlformats.org/officeDocument/2006/relationships/hyperlink" Target="https://standartgost.ru/g/&#1043;&#1054;&#1057;&#1058;_&#1056;_55806-2013" TargetMode="External"/><Relationship Id="rId181" Type="http://schemas.openxmlformats.org/officeDocument/2006/relationships/hyperlink" Target="https://standartgost.ru/g/&#1043;&#1054;&#1057;&#1058;_&#1056;_57173-2016" TargetMode="External"/><Relationship Id="rId216" Type="http://schemas.openxmlformats.org/officeDocument/2006/relationships/hyperlink" Target="https://gost2014.ru/I/Gost_ispitaniya-mehanicheskie/8136-74_836.gost" TargetMode="External"/><Relationship Id="rId237" Type="http://schemas.openxmlformats.org/officeDocument/2006/relationships/hyperlink" Target="https://gost2014.ru/I/Gost_ispitaniya-mehanicheskie/9031-75_6055.gost" TargetMode="External"/><Relationship Id="rId258" Type="http://schemas.openxmlformats.org/officeDocument/2006/relationships/hyperlink" Target="https://gost2014.ru/I/Gost_ispitaniya-mehanicheskie/305462-98_36058.gost" TargetMode="External"/><Relationship Id="rId279" Type="http://schemas.openxmlformats.org/officeDocument/2006/relationships/theme" Target="theme/theme1.xml"/><Relationship Id="rId22" Type="http://schemas.openxmlformats.org/officeDocument/2006/relationships/hyperlink" Target="https://standartgost.ru/g/&#1043;&#1054;&#1057;&#1058;_14019-2003" TargetMode="External"/><Relationship Id="rId43" Type="http://schemas.openxmlformats.org/officeDocument/2006/relationships/hyperlink" Target="https://standartgost.ru/g/&#1043;&#1054;&#1057;&#1058;_22761-77" TargetMode="External"/><Relationship Id="rId64" Type="http://schemas.openxmlformats.org/officeDocument/2006/relationships/hyperlink" Target="https://standartgost.ru/g/&#1043;&#1054;&#1057;&#1058;_25.503-97" TargetMode="External"/><Relationship Id="rId118" Type="http://schemas.openxmlformats.org/officeDocument/2006/relationships/hyperlink" Target="https://standartgost.ru/g/&#1043;&#1054;&#1057;&#1058;_9651-84" TargetMode="External"/><Relationship Id="rId139" Type="http://schemas.openxmlformats.org/officeDocument/2006/relationships/hyperlink" Target="https://standartgost.ru/g/&#1043;&#1054;&#1057;&#1058;_&#1056;_53205-2008" TargetMode="External"/><Relationship Id="rId85" Type="http://schemas.openxmlformats.org/officeDocument/2006/relationships/hyperlink" Target="https://standartgost.ru/g/&#1043;&#1054;&#1057;&#1058;_3248-81" TargetMode="External"/><Relationship Id="rId150" Type="http://schemas.openxmlformats.org/officeDocument/2006/relationships/hyperlink" Target="https://standartgost.ru/g/&#1043;&#1054;&#1057;&#1058;_&#1056;_55044-2012" TargetMode="External"/><Relationship Id="rId171" Type="http://schemas.openxmlformats.org/officeDocument/2006/relationships/hyperlink" Target="https://standartgost.ru/g/&#1043;&#1054;&#1057;&#1058;_&#1056;_56663-2015" TargetMode="External"/><Relationship Id="rId192" Type="http://schemas.openxmlformats.org/officeDocument/2006/relationships/hyperlink" Target="https://standartgost.ru/g/&#1043;&#1054;&#1057;&#1058;_&#1056;_8.748-2011" TargetMode="External"/><Relationship Id="rId206" Type="http://schemas.openxmlformats.org/officeDocument/2006/relationships/hyperlink" Target="https://standartgost.ru/g/&#1043;&#1054;&#1057;&#1058;_&#1056;_&#1048;&#1057;&#1054;_4545-1-2015" TargetMode="External"/><Relationship Id="rId227" Type="http://schemas.openxmlformats.org/officeDocument/2006/relationships/hyperlink" Target="https://gost2014.ru/I/Gost_ispitaniya-mehanicheskie/23220-84_2216.gost" TargetMode="External"/><Relationship Id="rId248" Type="http://schemas.openxmlformats.org/officeDocument/2006/relationships/hyperlink" Target="https://gost2014.ru/I/Gost_ispitaniya-mehanicheskie/26875-86_30128.gost" TargetMode="External"/><Relationship Id="rId269" Type="http://schemas.openxmlformats.org/officeDocument/2006/relationships/hyperlink" Target="https://gost2014.ru/I/Gost_ispitaniya-mehanicheskie/51805-2001_55970.gost" TargetMode="External"/><Relationship Id="rId12" Type="http://schemas.openxmlformats.org/officeDocument/2006/relationships/hyperlink" Target="https://standartgost.ru/g/&#1043;&#1054;&#1057;&#1058;_10446-80" TargetMode="External"/><Relationship Id="rId33" Type="http://schemas.openxmlformats.org/officeDocument/2006/relationships/hyperlink" Target="https://standartgost.ru/g/&#1043;&#1054;&#1057;&#1058;_17367-71" TargetMode="External"/><Relationship Id="rId108" Type="http://schemas.openxmlformats.org/officeDocument/2006/relationships/hyperlink" Target="https://standartgost.ru/0/101-obscherossiyskiy_klassifikator_standartov" TargetMode="External"/><Relationship Id="rId129" Type="http://schemas.openxmlformats.org/officeDocument/2006/relationships/hyperlink" Target="https://standartgost.ru/g/&#1043;&#1054;&#1057;&#1058;_&#1056;_52889-2007" TargetMode="External"/><Relationship Id="rId54" Type="http://schemas.openxmlformats.org/officeDocument/2006/relationships/hyperlink" Target="https://standartgost.ru/g/&#1043;&#1054;&#1057;&#1058;_25095-82" TargetMode="External"/><Relationship Id="rId75" Type="http://schemas.openxmlformats.org/officeDocument/2006/relationships/hyperlink" Target="https://standartgost.ru/g/&#1043;&#1054;&#1057;&#1058;_28868-90" TargetMode="External"/><Relationship Id="rId96" Type="http://schemas.openxmlformats.org/officeDocument/2006/relationships/hyperlink" Target="https://standartgost.ru/g/&#1043;&#1054;&#1057;&#1058;_8.426-81" TargetMode="External"/><Relationship Id="rId140" Type="http://schemas.openxmlformats.org/officeDocument/2006/relationships/hyperlink" Target="https://standartgost.ru/g/&#1043;&#1054;&#1057;&#1058;_&#1056;_53205-2008" TargetMode="External"/><Relationship Id="rId161" Type="http://schemas.openxmlformats.org/officeDocument/2006/relationships/hyperlink" Target="https://standartgost.ru/g/&#1043;&#1054;&#1057;&#1058;_&#1056;_55807-2013" TargetMode="External"/><Relationship Id="rId182" Type="http://schemas.openxmlformats.org/officeDocument/2006/relationships/hyperlink" Target="https://standartgost.ru/g/&#1043;&#1054;&#1057;&#1058;_&#1056;_57173-2016" TargetMode="External"/><Relationship Id="rId217" Type="http://schemas.openxmlformats.org/officeDocument/2006/relationships/hyperlink" Target="https://gost2014.ru/I/Gost_ispitaniya-mehanicheskie/8335-78_997.gost" TargetMode="External"/><Relationship Id="rId6" Type="http://schemas.openxmlformats.org/officeDocument/2006/relationships/hyperlink" Target="https://standartgost.ru/0/1171-metallurgiya" TargetMode="External"/><Relationship Id="rId238" Type="http://schemas.openxmlformats.org/officeDocument/2006/relationships/hyperlink" Target="https://gost2014.ru/I/Gost_ispitaniya-mehanicheskie/9377-81_6231.gost" TargetMode="External"/><Relationship Id="rId259" Type="http://schemas.openxmlformats.org/officeDocument/2006/relationships/hyperlink" Target="https://gost2014.ru/I/Gost_ispitaniya-mehanicheskie/305463-98_36059.gost" TargetMode="External"/><Relationship Id="rId23" Type="http://schemas.openxmlformats.org/officeDocument/2006/relationships/hyperlink" Target="https://standartgost.ru/g/&#1043;&#1054;&#1057;&#1058;_14019-2003" TargetMode="External"/><Relationship Id="rId119" Type="http://schemas.openxmlformats.org/officeDocument/2006/relationships/hyperlink" Target="https://standartgost.ru/g/&#1043;&#1054;&#1057;&#1058;_ISO_7800-2013" TargetMode="External"/><Relationship Id="rId270" Type="http://schemas.openxmlformats.org/officeDocument/2006/relationships/hyperlink" Target="https://gost2014.ru/I/Gost_ispitaniya-mehanicheskie/52762-2007_59792.gost" TargetMode="External"/><Relationship Id="rId44" Type="http://schemas.openxmlformats.org/officeDocument/2006/relationships/hyperlink" Target="https://standartgost.ru/g/&#1043;&#1054;&#1057;&#1058;_22762-77" TargetMode="External"/><Relationship Id="rId65" Type="http://schemas.openxmlformats.org/officeDocument/2006/relationships/hyperlink" Target="https://standartgost.ru/g/&#1043;&#1054;&#1057;&#1058;_25.503-97" TargetMode="External"/><Relationship Id="rId86" Type="http://schemas.openxmlformats.org/officeDocument/2006/relationships/hyperlink" Target="https://standartgost.ru/g/&#1043;&#1054;&#1057;&#1058;_3565-80" TargetMode="External"/><Relationship Id="rId130" Type="http://schemas.openxmlformats.org/officeDocument/2006/relationships/hyperlink" Target="https://standartgost.ru/g/&#1043;&#1054;&#1057;&#1058;_&#1056;_52889-2007" TargetMode="External"/><Relationship Id="rId151" Type="http://schemas.openxmlformats.org/officeDocument/2006/relationships/hyperlink" Target="https://standartgost.ru/g/&#1043;&#1054;&#1057;&#1058;_&#1056;_55045-2012" TargetMode="External"/><Relationship Id="rId172" Type="http://schemas.openxmlformats.org/officeDocument/2006/relationships/hyperlink" Target="https://standartgost.ru/g/&#1043;&#1054;&#1057;&#1058;_&#1056;_56663-2015" TargetMode="External"/><Relationship Id="rId193" Type="http://schemas.openxmlformats.org/officeDocument/2006/relationships/hyperlink" Target="https://standartgost.ru/g/&#1043;&#1054;&#1057;&#1058;_&#1056;_8.904-2015" TargetMode="External"/><Relationship Id="rId202" Type="http://schemas.openxmlformats.org/officeDocument/2006/relationships/hyperlink" Target="https://standartgost.ru/g/&#1043;&#1054;&#1057;&#1058;_&#1056;_&#1048;&#1057;&#1054;_2566-1-2009" TargetMode="External"/><Relationship Id="rId207" Type="http://schemas.openxmlformats.org/officeDocument/2006/relationships/hyperlink" Target="https://standartgost.ru/g/&#1043;&#1054;&#1057;&#1058;_&#1056;_&#1048;&#1057;&#1054;_4545-4-2015" TargetMode="External"/><Relationship Id="rId223" Type="http://schemas.openxmlformats.org/officeDocument/2006/relationships/hyperlink" Target="https://gost2014.ru/I/Gost_ispitaniya-mehanicheskie/23208-79_2209.gost" TargetMode="External"/><Relationship Id="rId228" Type="http://schemas.openxmlformats.org/officeDocument/2006/relationships/hyperlink" Target="https://gost2014.ru/I/Gost_ispitaniya-mehanicheskie/23221-84_2217.gost" TargetMode="External"/><Relationship Id="rId244" Type="http://schemas.openxmlformats.org/officeDocument/2006/relationships/hyperlink" Target="https://gost2014.ru/I/Gost_ispitaniya-mehanicheskie/21616-91_21429.gost" TargetMode="External"/><Relationship Id="rId249" Type="http://schemas.openxmlformats.org/officeDocument/2006/relationships/hyperlink" Target="https://gost2014.ru/I/Gost_ispitaniya-mehanicheskie/27609-88_31373.gost" TargetMode="External"/><Relationship Id="rId13" Type="http://schemas.openxmlformats.org/officeDocument/2006/relationships/hyperlink" Target="https://standartgost.ru/g/&#1043;&#1054;&#1057;&#1058;_10446-80" TargetMode="External"/><Relationship Id="rId18" Type="http://schemas.openxmlformats.org/officeDocument/2006/relationships/hyperlink" Target="https://standartgost.ru/g/&#1043;&#1054;&#1057;&#1058;_11701-84" TargetMode="External"/><Relationship Id="rId39" Type="http://schemas.openxmlformats.org/officeDocument/2006/relationships/hyperlink" Target="https://standartgost.ru/g/&#1043;&#1054;&#1057;&#1058;_18835-73" TargetMode="External"/><Relationship Id="rId109" Type="http://schemas.openxmlformats.org/officeDocument/2006/relationships/hyperlink" Target="https://standartgost.ru/0/1171-metallurgiya" TargetMode="External"/><Relationship Id="rId260" Type="http://schemas.openxmlformats.org/officeDocument/2006/relationships/hyperlink" Target="https://gost2014.ru/I/Gost_ispitaniya-mehanicheskie/3063000-99_36337.gost" TargetMode="External"/><Relationship Id="rId265" Type="http://schemas.openxmlformats.org/officeDocument/2006/relationships/hyperlink" Target="https://gost2014.ru/I/Gost_ispitaniya-mehanicheskie/51552-99_55185.gost" TargetMode="External"/><Relationship Id="rId34" Type="http://schemas.openxmlformats.org/officeDocument/2006/relationships/hyperlink" Target="https://standartgost.ru/g/&#1043;&#1054;&#1057;&#1058;_18227-85" TargetMode="External"/><Relationship Id="rId50" Type="http://schemas.openxmlformats.org/officeDocument/2006/relationships/hyperlink" Target="https://standartgost.ru/g/&#1043;&#1054;&#1057;&#1058;_23273-78" TargetMode="External"/><Relationship Id="rId55" Type="http://schemas.openxmlformats.org/officeDocument/2006/relationships/hyperlink" Target="https://standartgost.ru/g/&#1043;&#1054;&#1057;&#1058;_25095-82" TargetMode="External"/><Relationship Id="rId76" Type="http://schemas.openxmlformats.org/officeDocument/2006/relationships/hyperlink" Target="https://standartgost.ru/g/&#1043;&#1054;&#1057;&#1058;_2999-75" TargetMode="External"/><Relationship Id="rId97" Type="http://schemas.openxmlformats.org/officeDocument/2006/relationships/hyperlink" Target="https://standartgost.ru/g/&#1043;&#1054;&#1057;&#1058;_8.426-81" TargetMode="External"/><Relationship Id="rId104" Type="http://schemas.openxmlformats.org/officeDocument/2006/relationships/hyperlink" Target="https://standartgost.ru/g/&#1043;&#1054;&#1057;&#1058;_8818-73" TargetMode="External"/><Relationship Id="rId120" Type="http://schemas.openxmlformats.org/officeDocument/2006/relationships/hyperlink" Target="https://standartgost.ru/g/&#1043;&#1054;&#1057;&#1058;_ISO_7800-2013" TargetMode="External"/><Relationship Id="rId125" Type="http://schemas.openxmlformats.org/officeDocument/2006/relationships/hyperlink" Target="https://standartgost.ru/g/&#1043;&#1054;&#1057;&#1058;_&#1056;_52731-2007" TargetMode="External"/><Relationship Id="rId141" Type="http://schemas.openxmlformats.org/officeDocument/2006/relationships/hyperlink" Target="https://standartgost.ru/g/&#1043;&#1054;&#1057;&#1058;_&#1056;_53568-2009" TargetMode="External"/><Relationship Id="rId146" Type="http://schemas.openxmlformats.org/officeDocument/2006/relationships/hyperlink" Target="https://standartgost.ru/g/&#1043;&#1054;&#1057;&#1058;_&#1056;_53966-2010" TargetMode="External"/><Relationship Id="rId167" Type="http://schemas.openxmlformats.org/officeDocument/2006/relationships/hyperlink" Target="https://standartgost.ru/g/&#1043;&#1054;&#1057;&#1058;_&#1056;_56187-2014" TargetMode="External"/><Relationship Id="rId188" Type="http://schemas.openxmlformats.org/officeDocument/2006/relationships/hyperlink" Target="https://standartgost.ru/g/&#1043;&#1054;&#1057;&#1058;_&#1056;_57283-2016" TargetMode="External"/><Relationship Id="rId7" Type="http://schemas.openxmlformats.org/officeDocument/2006/relationships/hyperlink" Target="https://standartgost.ru/0/1173-ispytaniya_metallov" TargetMode="External"/><Relationship Id="rId71" Type="http://schemas.openxmlformats.org/officeDocument/2006/relationships/hyperlink" Target="https://standartgost.ru/g/&#1043;&#1054;&#1057;&#1058;_26007-83" TargetMode="External"/><Relationship Id="rId92" Type="http://schemas.openxmlformats.org/officeDocument/2006/relationships/hyperlink" Target="https://standartgost.ru/g/&#1043;&#1054;&#1057;&#1058;_8.044-80" TargetMode="External"/><Relationship Id="rId162" Type="http://schemas.openxmlformats.org/officeDocument/2006/relationships/hyperlink" Target="https://standartgost.ru/g/&#1043;&#1054;&#1057;&#1058;_&#1056;_55807-2013" TargetMode="External"/><Relationship Id="rId183" Type="http://schemas.openxmlformats.org/officeDocument/2006/relationships/hyperlink" Target="https://standartgost.ru/g/&#1043;&#1054;&#1057;&#1058;_&#1056;_57223-2016" TargetMode="External"/><Relationship Id="rId213" Type="http://schemas.openxmlformats.org/officeDocument/2006/relationships/hyperlink" Target="https://gost2014.ru/I/Gost_ispitaniya-mehanicheskie/8062-85_780.gost" TargetMode="External"/><Relationship Id="rId218" Type="http://schemas.openxmlformats.org/officeDocument/2006/relationships/hyperlink" Target="https://gost2014.ru/I/Gost_ispitaniya-mehanicheskie/8406-80_1056.gost" TargetMode="External"/><Relationship Id="rId234" Type="http://schemas.openxmlformats.org/officeDocument/2006/relationships/hyperlink" Target="https://gost2014.ru/I/Gost_ispitaniya-mehanicheskie/25602-80_2246.gost" TargetMode="External"/><Relationship Id="rId239" Type="http://schemas.openxmlformats.org/officeDocument/2006/relationships/hyperlink" Target="https://gost2014.ru/I/Gost_ispitaniya-mehanicheskie/9500-84_6299.gost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ndartgost.ru/g/&#1043;&#1054;&#1057;&#1058;%201579-93" TargetMode="External"/><Relationship Id="rId250" Type="http://schemas.openxmlformats.org/officeDocument/2006/relationships/hyperlink" Target="https://gost2014.ru/I/Gost_ispitaniya-mehanicheskie/27860-88_31702.gost" TargetMode="External"/><Relationship Id="rId255" Type="http://schemas.openxmlformats.org/officeDocument/2006/relationships/hyperlink" Target="https://gost2014.ru/I/Gost_ispitaniya-mehanicheskie/29309-92_34640.gost" TargetMode="External"/><Relationship Id="rId271" Type="http://schemas.openxmlformats.org/officeDocument/2006/relationships/hyperlink" Target="https://gost2014.ru/I/Gost_ispitaniya-mehanicheskie/52862-2007_60084.gost" TargetMode="External"/><Relationship Id="rId276" Type="http://schemas.openxmlformats.org/officeDocument/2006/relationships/hyperlink" Target="https://gost2014.ru/I/Gost_ispitaniya-mehanicheskie/9237-99_74152.gost" TargetMode="External"/><Relationship Id="rId24" Type="http://schemas.openxmlformats.org/officeDocument/2006/relationships/hyperlink" Target="https://standartgost.ru/g/&#1043;&#1054;&#1057;&#1058;_14019-80" TargetMode="External"/><Relationship Id="rId40" Type="http://schemas.openxmlformats.org/officeDocument/2006/relationships/hyperlink" Target="https://standartgost.ru/g/&#1043;&#1054;&#1057;&#1058;_22706-77" TargetMode="External"/><Relationship Id="rId45" Type="http://schemas.openxmlformats.org/officeDocument/2006/relationships/hyperlink" Target="https://standartgost.ru/g/&#1043;&#1054;&#1057;&#1058;_22762-77" TargetMode="External"/><Relationship Id="rId66" Type="http://schemas.openxmlformats.org/officeDocument/2006/relationships/hyperlink" Target="https://standartgost.ru/g/&#1043;&#1054;&#1057;&#1058;_25.505-85" TargetMode="External"/><Relationship Id="rId87" Type="http://schemas.openxmlformats.org/officeDocument/2006/relationships/hyperlink" Target="https://standartgost.ru/g/&#1043;&#1054;&#1057;&#1058;_3565-80" TargetMode="External"/><Relationship Id="rId110" Type="http://schemas.openxmlformats.org/officeDocument/2006/relationships/hyperlink" Target="https://standartgost.ru/0/1173-ispytaniya_metallov" TargetMode="External"/><Relationship Id="rId115" Type="http://schemas.openxmlformats.org/officeDocument/2006/relationships/hyperlink" Target="https://standartgost.ru/g/&#1043;&#1054;&#1057;&#1058;_9454-78" TargetMode="External"/><Relationship Id="rId131" Type="http://schemas.openxmlformats.org/officeDocument/2006/relationships/hyperlink" Target="https://standartgost.ru/g/&#1043;&#1054;&#1057;&#1058;_&#1056;_52890-2007" TargetMode="External"/><Relationship Id="rId136" Type="http://schemas.openxmlformats.org/officeDocument/2006/relationships/hyperlink" Target="https://standartgost.ru/g/&#1043;&#1054;&#1057;&#1058;_&#1056;_53006-2008" TargetMode="External"/><Relationship Id="rId157" Type="http://schemas.openxmlformats.org/officeDocument/2006/relationships/hyperlink" Target="https://standartgost.ru/g/&#1043;&#1054;&#1057;&#1058;_&#1056;_55805-2013" TargetMode="External"/><Relationship Id="rId178" Type="http://schemas.openxmlformats.org/officeDocument/2006/relationships/hyperlink" Target="https://standartgost.ru/g/&#1043;&#1054;&#1057;&#1058;_&#1056;_56666-2015" TargetMode="External"/><Relationship Id="rId61" Type="http://schemas.openxmlformats.org/officeDocument/2006/relationships/hyperlink" Target="https://standartgost.ru/g/&#1043;&#1054;&#1057;&#1058;_25.502-79" TargetMode="External"/><Relationship Id="rId82" Type="http://schemas.openxmlformats.org/officeDocument/2006/relationships/hyperlink" Target="https://standartgost.ru/g/&#1043;&#1054;&#1057;&#1058;_31244-2004" TargetMode="External"/><Relationship Id="rId152" Type="http://schemas.openxmlformats.org/officeDocument/2006/relationships/hyperlink" Target="https://standartgost.ru/g/&#1043;&#1054;&#1057;&#1058;_&#1056;_55045-2012" TargetMode="External"/><Relationship Id="rId173" Type="http://schemas.openxmlformats.org/officeDocument/2006/relationships/hyperlink" Target="https://standartgost.ru/g/&#1043;&#1054;&#1057;&#1058;_&#1056;_56664-2015" TargetMode="External"/><Relationship Id="rId194" Type="http://schemas.openxmlformats.org/officeDocument/2006/relationships/hyperlink" Target="https://standartgost.ru/g/&#1043;&#1054;&#1057;&#1058;_&#1056;_8.904-2015" TargetMode="External"/><Relationship Id="rId199" Type="http://schemas.openxmlformats.org/officeDocument/2006/relationships/hyperlink" Target="https://standartgost.ru/g/&#1043;&#1054;&#1057;&#1058;_&#1056;_&#1048;&#1057;&#1054;_20482-2015" TargetMode="External"/><Relationship Id="rId203" Type="http://schemas.openxmlformats.org/officeDocument/2006/relationships/hyperlink" Target="https://standartgost.ru/g/&#1043;&#1054;&#1057;&#1058;_&#1056;_&#1048;&#1057;&#1054;_2566-2-2009" TargetMode="External"/><Relationship Id="rId208" Type="http://schemas.openxmlformats.org/officeDocument/2006/relationships/hyperlink" Target="https://standartgost.ru/g/&#1043;&#1054;&#1057;&#1058;_&#1056;_&#1048;&#1057;&#1054;_4545-4-2015" TargetMode="External"/><Relationship Id="rId229" Type="http://schemas.openxmlformats.org/officeDocument/2006/relationships/hyperlink" Target="https://gost2014.ru/I/Gost_ispitaniya-mehanicheskie/23224-86_2220.gost" TargetMode="External"/><Relationship Id="rId19" Type="http://schemas.openxmlformats.org/officeDocument/2006/relationships/hyperlink" Target="https://standartgost.ru/g/&#1043;&#1054;&#1057;&#1058;_11701-84" TargetMode="External"/><Relationship Id="rId224" Type="http://schemas.openxmlformats.org/officeDocument/2006/relationships/hyperlink" Target="https://gost2014.ru/I/Gost_ispitaniya-mehanicheskie/23211-80_2210.gost" TargetMode="External"/><Relationship Id="rId240" Type="http://schemas.openxmlformats.org/officeDocument/2006/relationships/hyperlink" Target="https://gost2014.ru/I/Gost_ispitaniya-mehanicheskie/10708-82_7125.gost" TargetMode="External"/><Relationship Id="rId245" Type="http://schemas.openxmlformats.org/officeDocument/2006/relationships/hyperlink" Target="https://gost2014.ru/I/Gost_ispitaniya-mehanicheskie/250513-83_26864.gost" TargetMode="External"/><Relationship Id="rId261" Type="http://schemas.openxmlformats.org/officeDocument/2006/relationships/hyperlink" Target="https://gost2014.ru/I/Gost_ispitaniya-mehanicheskie/30814-2002_36825.gost" TargetMode="External"/><Relationship Id="rId266" Type="http://schemas.openxmlformats.org/officeDocument/2006/relationships/hyperlink" Target="https://gost2014.ru/I/Gost_ispitaniya-mehanicheskie/51553-99_55186.gost" TargetMode="External"/><Relationship Id="rId14" Type="http://schemas.openxmlformats.org/officeDocument/2006/relationships/hyperlink" Target="https://standartgost.ru/g/&#1043;&#1054;&#1057;&#1058;_10510-80" TargetMode="External"/><Relationship Id="rId30" Type="http://schemas.openxmlformats.org/officeDocument/2006/relationships/hyperlink" Target="https://standartgost.ru/g/&#1043;&#1054;&#1057;&#1058;_1579-93" TargetMode="External"/><Relationship Id="rId35" Type="http://schemas.openxmlformats.org/officeDocument/2006/relationships/hyperlink" Target="https://standartgost.ru/g/&#1043;&#1054;&#1057;&#1058;%2018227-98" TargetMode="External"/><Relationship Id="rId56" Type="http://schemas.openxmlformats.org/officeDocument/2006/relationships/hyperlink" Target="https://standartgost.ru/g/&#1043;&#1054;&#1057;&#1058;_25172-82" TargetMode="External"/><Relationship Id="rId77" Type="http://schemas.openxmlformats.org/officeDocument/2006/relationships/hyperlink" Target="https://standartgost.ru/g/&#1043;&#1054;&#1057;&#1058;_2999-75" TargetMode="External"/><Relationship Id="rId100" Type="http://schemas.openxmlformats.org/officeDocument/2006/relationships/hyperlink" Target="https://standartgost.ru/g/&#1043;&#1054;&#1057;&#1058;_8693-80" TargetMode="External"/><Relationship Id="rId105" Type="http://schemas.openxmlformats.org/officeDocument/2006/relationships/hyperlink" Target="https://standartgost.ru/g/&#1043;&#1054;&#1057;&#1058;_8818-73" TargetMode="External"/><Relationship Id="rId126" Type="http://schemas.openxmlformats.org/officeDocument/2006/relationships/hyperlink" Target="https://standartgost.ru/g/&#1043;&#1054;&#1057;&#1058;_&#1056;_52731-2007" TargetMode="External"/><Relationship Id="rId147" Type="http://schemas.openxmlformats.org/officeDocument/2006/relationships/hyperlink" Target="https://standartgost.ru/g/&#1043;&#1054;&#1057;&#1058;_&#1056;_55043-2012" TargetMode="External"/><Relationship Id="rId168" Type="http://schemas.openxmlformats.org/officeDocument/2006/relationships/hyperlink" Target="https://standartgost.ru/g/&#1043;&#1054;&#1057;&#1058;_&#1056;_56187-2014" TargetMode="External"/><Relationship Id="rId8" Type="http://schemas.openxmlformats.org/officeDocument/2006/relationships/hyperlink" Target="https://standartgost.ru/g/&#1043;&#1054;&#1057;&#1058;_10006-80" TargetMode="External"/><Relationship Id="rId51" Type="http://schemas.openxmlformats.org/officeDocument/2006/relationships/hyperlink" Target="https://standartgost.ru/g/&#1043;&#1054;&#1057;&#1058;_23273-78" TargetMode="External"/><Relationship Id="rId72" Type="http://schemas.openxmlformats.org/officeDocument/2006/relationships/hyperlink" Target="https://standartgost.ru/g/&#1043;&#1054;&#1057;&#1058;_26446-85" TargetMode="External"/><Relationship Id="rId93" Type="http://schemas.openxmlformats.org/officeDocument/2006/relationships/hyperlink" Target="https://standartgost.ru/g/&#1043;&#1054;&#1057;&#1058;_8.044-80" TargetMode="External"/><Relationship Id="rId98" Type="http://schemas.openxmlformats.org/officeDocument/2006/relationships/hyperlink" Target="https://standartgost.ru/g/&#1043;&#1054;&#1057;&#1058;_8.509-84" TargetMode="External"/><Relationship Id="rId121" Type="http://schemas.openxmlformats.org/officeDocument/2006/relationships/hyperlink" Target="https://standartgost.ru/g/&#1043;&#1054;&#1057;&#1058;_&#1056;_50708-94" TargetMode="External"/><Relationship Id="rId142" Type="http://schemas.openxmlformats.org/officeDocument/2006/relationships/hyperlink" Target="https://standartgost.ru/g/&#1043;&#1054;&#1057;&#1058;_&#1056;_53568-2009" TargetMode="External"/><Relationship Id="rId163" Type="http://schemas.openxmlformats.org/officeDocument/2006/relationships/hyperlink" Target="https://standartgost.ru/g/&#1043;&#1054;&#1057;&#1058;_&#1056;_56185-2014" TargetMode="External"/><Relationship Id="rId184" Type="http://schemas.openxmlformats.org/officeDocument/2006/relationships/hyperlink" Target="https://standartgost.ru/g/&#1043;&#1054;&#1057;&#1058;_&#1056;_57223-2016" TargetMode="External"/><Relationship Id="rId189" Type="http://schemas.openxmlformats.org/officeDocument/2006/relationships/hyperlink" Target="https://standartgost.ru/g/&#1043;&#1054;&#1057;&#1058;_&#1056;_57284-2016" TargetMode="External"/><Relationship Id="rId219" Type="http://schemas.openxmlformats.org/officeDocument/2006/relationships/hyperlink" Target="https://gost2014.ru/I/Gost_ispitaniya-mehanicheskie/23201-78_2205.gos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ost2014.ru/I/Gost_ispitaniya-mehanicheskie/8063-79_781.gost" TargetMode="External"/><Relationship Id="rId230" Type="http://schemas.openxmlformats.org/officeDocument/2006/relationships/hyperlink" Target="https://gost2014.ru/I/Gost_ispitaniya-mehanicheskie/23301-78_2222.gost" TargetMode="External"/><Relationship Id="rId235" Type="http://schemas.openxmlformats.org/officeDocument/2006/relationships/hyperlink" Target="https://gost2014.ru/I/Gost_ispitaniya-mehanicheskie/25603-82_2247.gost" TargetMode="External"/><Relationship Id="rId251" Type="http://schemas.openxmlformats.org/officeDocument/2006/relationships/hyperlink" Target="https://gost2014.ru/I/Gost_ispitaniya-mehanicheskie/28836-90_33686.gost" TargetMode="External"/><Relationship Id="rId256" Type="http://schemas.openxmlformats.org/officeDocument/2006/relationships/hyperlink" Target="https://gost2014.ru/I/Gost_ispitaniya-mehanicheskie/30479-97_35957.gost" TargetMode="External"/><Relationship Id="rId277" Type="http://schemas.openxmlformats.org/officeDocument/2006/relationships/hyperlink" Target="https://gost2014.ru/I/Gost_ispitaniya-mehanicheskie/10528-99_74800.gost" TargetMode="External"/><Relationship Id="rId25" Type="http://schemas.openxmlformats.org/officeDocument/2006/relationships/hyperlink" Target="https://standartgost.ru/g/&#1043;&#1054;&#1057;&#1058;%2014019-2003" TargetMode="External"/><Relationship Id="rId46" Type="http://schemas.openxmlformats.org/officeDocument/2006/relationships/hyperlink" Target="https://standartgost.ru/g/&#1043;&#1054;&#1057;&#1058;_22848-77" TargetMode="External"/><Relationship Id="rId67" Type="http://schemas.openxmlformats.org/officeDocument/2006/relationships/hyperlink" Target="https://standartgost.ru/g/&#1043;&#1054;&#1057;&#1058;_25.505-85" TargetMode="External"/><Relationship Id="rId116" Type="http://schemas.openxmlformats.org/officeDocument/2006/relationships/hyperlink" Target="https://standartgost.ru/g/&#1043;&#1054;&#1057;&#1058;_9454-78" TargetMode="External"/><Relationship Id="rId137" Type="http://schemas.openxmlformats.org/officeDocument/2006/relationships/hyperlink" Target="https://standartgost.ru/g/&#1043;&#1054;&#1057;&#1058;_&#1056;_53204-2008" TargetMode="External"/><Relationship Id="rId158" Type="http://schemas.openxmlformats.org/officeDocument/2006/relationships/hyperlink" Target="https://standartgost.ru/g/&#1043;&#1054;&#1057;&#1058;_&#1056;_55805-2013" TargetMode="External"/><Relationship Id="rId272" Type="http://schemas.openxmlformats.org/officeDocument/2006/relationships/hyperlink" Target="https://gost2014.ru/I/Gost_ispitaniya-mehanicheskie/53166-2008_61310.gost" TargetMode="External"/><Relationship Id="rId20" Type="http://schemas.openxmlformats.org/officeDocument/2006/relationships/hyperlink" Target="https://standartgost.ru/g/&#1043;&#1054;&#1057;&#1058;_13813-68" TargetMode="External"/><Relationship Id="rId41" Type="http://schemas.openxmlformats.org/officeDocument/2006/relationships/hyperlink" Target="https://standartgost.ru/g/&#1043;&#1054;&#1057;&#1058;_22706-77" TargetMode="External"/><Relationship Id="rId62" Type="http://schemas.openxmlformats.org/officeDocument/2006/relationships/hyperlink" Target="https://standartgost.ru/g/&#1043;&#1054;&#1057;&#1058;_25.503-80" TargetMode="External"/><Relationship Id="rId83" Type="http://schemas.openxmlformats.org/officeDocument/2006/relationships/hyperlink" Target="https://standartgost.ru/g/&#1043;&#1054;&#1057;&#1058;_31244-2004" TargetMode="External"/><Relationship Id="rId88" Type="http://schemas.openxmlformats.org/officeDocument/2006/relationships/hyperlink" Target="https://standartgost.ru/g/&#1043;&#1054;&#1057;&#1058;_7268-82" TargetMode="External"/><Relationship Id="rId111" Type="http://schemas.openxmlformats.org/officeDocument/2006/relationships/hyperlink" Target="https://standartgost.ru/g/&#1043;&#1054;&#1057;&#1058;_9013-59" TargetMode="External"/><Relationship Id="rId132" Type="http://schemas.openxmlformats.org/officeDocument/2006/relationships/hyperlink" Target="https://standartgost.ru/g/&#1043;&#1054;&#1057;&#1058;_&#1056;_52890-2007" TargetMode="External"/><Relationship Id="rId153" Type="http://schemas.openxmlformats.org/officeDocument/2006/relationships/hyperlink" Target="https://standartgost.ru/g/&#1043;&#1054;&#1057;&#1058;_&#1056;_55046-2012" TargetMode="External"/><Relationship Id="rId174" Type="http://schemas.openxmlformats.org/officeDocument/2006/relationships/hyperlink" Target="https://standartgost.ru/g/&#1043;&#1054;&#1057;&#1058;_&#1056;_56664-2015" TargetMode="External"/><Relationship Id="rId179" Type="http://schemas.openxmlformats.org/officeDocument/2006/relationships/hyperlink" Target="https://standartgost.ru/g/&#1043;&#1054;&#1057;&#1058;_&#1056;_56667-2015" TargetMode="External"/><Relationship Id="rId195" Type="http://schemas.openxmlformats.org/officeDocument/2006/relationships/hyperlink" Target="https://standartgost.ru/g/&#1043;&#1054;&#1057;&#1058;_&#1056;_&#1048;&#1057;&#1054;_10113-2014" TargetMode="External"/><Relationship Id="rId209" Type="http://schemas.openxmlformats.org/officeDocument/2006/relationships/hyperlink" Target="https://standartgost.ru/g/&#1043;&#1054;&#1057;&#1058;_&#1056;_&#1048;&#1057;&#1054;_7438-2013" TargetMode="External"/><Relationship Id="rId190" Type="http://schemas.openxmlformats.org/officeDocument/2006/relationships/hyperlink" Target="https://standartgost.ru/g/&#1043;&#1054;&#1057;&#1058;_&#1056;_57284-2016" TargetMode="External"/><Relationship Id="rId204" Type="http://schemas.openxmlformats.org/officeDocument/2006/relationships/hyperlink" Target="https://standartgost.ru/g/&#1043;&#1054;&#1057;&#1058;_&#1056;_&#1048;&#1057;&#1054;_2566-2-2009" TargetMode="External"/><Relationship Id="rId220" Type="http://schemas.openxmlformats.org/officeDocument/2006/relationships/hyperlink" Target="https://gost2014.ru/I/Gost_ispitaniya-mehanicheskie/23204-78_2206.gost" TargetMode="External"/><Relationship Id="rId225" Type="http://schemas.openxmlformats.org/officeDocument/2006/relationships/hyperlink" Target="https://gost2014.ru/I/Gost_ispitaniya-mehanicheskie/23212-82_2211.gost" TargetMode="External"/><Relationship Id="rId241" Type="http://schemas.openxmlformats.org/officeDocument/2006/relationships/hyperlink" Target="https://gost2014.ru/I/Gost_ispitaniya-mehanicheskie/13837-79_11206.gost" TargetMode="External"/><Relationship Id="rId246" Type="http://schemas.openxmlformats.org/officeDocument/2006/relationships/hyperlink" Target="https://gost2014.ru/I/Gost_ispitaniya-mehanicheskie/250514-83_26865.gost" TargetMode="External"/><Relationship Id="rId267" Type="http://schemas.openxmlformats.org/officeDocument/2006/relationships/hyperlink" Target="https://gost2014.ru/I/Gost_ispitaniya-mehanicheskie/51729-2001_55744.gost" TargetMode="External"/><Relationship Id="rId15" Type="http://schemas.openxmlformats.org/officeDocument/2006/relationships/hyperlink" Target="https://standartgost.ru/g/&#1043;&#1054;&#1057;&#1058;_10510-80" TargetMode="External"/><Relationship Id="rId36" Type="http://schemas.openxmlformats.org/officeDocument/2006/relationships/hyperlink" Target="https://standartgost.ru/g/&#1043;&#1054;&#1057;&#1058;_18661-73" TargetMode="External"/><Relationship Id="rId57" Type="http://schemas.openxmlformats.org/officeDocument/2006/relationships/hyperlink" Target="https://standartgost.ru/g/&#1043;&#1054;&#1057;&#1058;_25172-82" TargetMode="External"/><Relationship Id="rId106" Type="http://schemas.openxmlformats.org/officeDocument/2006/relationships/hyperlink" Target="https://standartgost.ru/g/&#1043;&#1054;&#1057;&#1058;_9012-59" TargetMode="External"/><Relationship Id="rId127" Type="http://schemas.openxmlformats.org/officeDocument/2006/relationships/hyperlink" Target="https://standartgost.ru/g/&#1043;&#1054;&#1057;&#1058;_&#1056;_52764-2007" TargetMode="External"/><Relationship Id="rId262" Type="http://schemas.openxmlformats.org/officeDocument/2006/relationships/hyperlink" Target="https://gost2014.ru/I/Gost_ispitaniya-mehanicheskie/31423-2010_37872.gost" TargetMode="External"/><Relationship Id="rId10" Type="http://schemas.openxmlformats.org/officeDocument/2006/relationships/hyperlink" Target="https://standartgost.ru/g/&#1043;&#1054;&#1057;&#1058;_10145-81" TargetMode="External"/><Relationship Id="rId31" Type="http://schemas.openxmlformats.org/officeDocument/2006/relationships/hyperlink" Target="https://standartgost.ru/g/&#1043;&#1054;&#1057;&#1058;_1579-93" TargetMode="External"/><Relationship Id="rId52" Type="http://schemas.openxmlformats.org/officeDocument/2006/relationships/hyperlink" Target="https://standartgost.ru/g/&#1043;&#1054;&#1057;&#1058;_23677-79" TargetMode="External"/><Relationship Id="rId73" Type="http://schemas.openxmlformats.org/officeDocument/2006/relationships/hyperlink" Target="https://standartgost.ru/g/&#1043;&#1054;&#1057;&#1058;_26446-85" TargetMode="External"/><Relationship Id="rId78" Type="http://schemas.openxmlformats.org/officeDocument/2006/relationships/hyperlink" Target="https://standartgost.ru/g/&#1043;&#1054;&#1057;&#1058;_30003-93" TargetMode="External"/><Relationship Id="rId94" Type="http://schemas.openxmlformats.org/officeDocument/2006/relationships/hyperlink" Target="https://standartgost.ru/g/&#1043;&#1054;&#1057;&#1058;_8.398-80" TargetMode="External"/><Relationship Id="rId99" Type="http://schemas.openxmlformats.org/officeDocument/2006/relationships/hyperlink" Target="https://standartgost.ru/g/&#1043;&#1054;&#1057;&#1058;_8.509-84" TargetMode="External"/><Relationship Id="rId101" Type="http://schemas.openxmlformats.org/officeDocument/2006/relationships/hyperlink" Target="https://standartgost.ru/g/&#1043;&#1054;&#1057;&#1058;_8693-80" TargetMode="External"/><Relationship Id="rId122" Type="http://schemas.openxmlformats.org/officeDocument/2006/relationships/hyperlink" Target="https://standartgost.ru/g/&#1043;&#1054;&#1057;&#1058;_&#1056;_50708-94" TargetMode="External"/><Relationship Id="rId143" Type="http://schemas.openxmlformats.org/officeDocument/2006/relationships/hyperlink" Target="https://standartgost.ru/g/&#1043;&#1054;&#1057;&#1058;_&#1056;_53965-2010" TargetMode="External"/><Relationship Id="rId148" Type="http://schemas.openxmlformats.org/officeDocument/2006/relationships/hyperlink" Target="https://standartgost.ru/g/&#1043;&#1054;&#1057;&#1058;_&#1056;_55043-2012" TargetMode="External"/><Relationship Id="rId164" Type="http://schemas.openxmlformats.org/officeDocument/2006/relationships/hyperlink" Target="https://standartgost.ru/g/&#1043;&#1054;&#1057;&#1058;_&#1056;_56185-2014" TargetMode="External"/><Relationship Id="rId169" Type="http://schemas.openxmlformats.org/officeDocument/2006/relationships/hyperlink" Target="https://standartgost.ru/g/&#1043;&#1054;&#1057;&#1058;_&#1056;_56656-2015" TargetMode="External"/><Relationship Id="rId185" Type="http://schemas.openxmlformats.org/officeDocument/2006/relationships/hyperlink" Target="https://standartgost.ru/g/&#1043;&#1054;&#1057;&#1058;_&#1056;_57282-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dartgost.ru/g/&#1043;&#1054;&#1057;&#1058;_10006-80" TargetMode="External"/><Relationship Id="rId180" Type="http://schemas.openxmlformats.org/officeDocument/2006/relationships/hyperlink" Target="https://standartgost.ru/g/&#1043;&#1054;&#1057;&#1058;_&#1056;_56667-2015" TargetMode="External"/><Relationship Id="rId210" Type="http://schemas.openxmlformats.org/officeDocument/2006/relationships/hyperlink" Target="https://standartgost.ru/g/&#1043;&#1054;&#1057;&#1058;_&#1056;_&#1048;&#1057;&#1054;_7438-2013" TargetMode="External"/><Relationship Id="rId215" Type="http://schemas.openxmlformats.org/officeDocument/2006/relationships/hyperlink" Target="https://gost2014.ru/I/Gost_ispitaniya-mehanicheskie/8064-94_785.gost" TargetMode="External"/><Relationship Id="rId236" Type="http://schemas.openxmlformats.org/officeDocument/2006/relationships/hyperlink" Target="https://gost2014.ru/I/Gost_ispitaniya-mehanicheskie/25604-82_2248.gost" TargetMode="External"/><Relationship Id="rId257" Type="http://schemas.openxmlformats.org/officeDocument/2006/relationships/hyperlink" Target="https://gost2014.ru/I/Gost_ispitaniya-mehanicheskie/30480-97_35958.gost" TargetMode="External"/><Relationship Id="rId278" Type="http://schemas.openxmlformats.org/officeDocument/2006/relationships/fontTable" Target="fontTable.xml"/><Relationship Id="rId26" Type="http://schemas.openxmlformats.org/officeDocument/2006/relationships/hyperlink" Target="https://standartgost.ru/g/&#1043;&#1054;&#1057;&#1058;_1497-84" TargetMode="External"/><Relationship Id="rId231" Type="http://schemas.openxmlformats.org/officeDocument/2006/relationships/hyperlink" Target="https://gost2014.ru/I/Gost_ispitaniya-mehanicheskie/25504-82_2241.gost" TargetMode="External"/><Relationship Id="rId252" Type="http://schemas.openxmlformats.org/officeDocument/2006/relationships/hyperlink" Target="https://gost2014.ru/I/Gost_ispitaniya-mehanicheskie/28840-90_33690.gost" TargetMode="External"/><Relationship Id="rId273" Type="http://schemas.openxmlformats.org/officeDocument/2006/relationships/hyperlink" Target="https://gost2014.ru/I/Gost_ispitaniya-mehanicheskie/55223-2012_67933.gost" TargetMode="External"/><Relationship Id="rId47" Type="http://schemas.openxmlformats.org/officeDocument/2006/relationships/hyperlink" Target="https://standartgost.ru/g/&#1043;&#1054;&#1057;&#1058;_22848-77" TargetMode="External"/><Relationship Id="rId68" Type="http://schemas.openxmlformats.org/officeDocument/2006/relationships/hyperlink" Target="https://standartgost.ru/g/&#1043;&#1054;&#1057;&#1058;_25.506-85" TargetMode="External"/><Relationship Id="rId89" Type="http://schemas.openxmlformats.org/officeDocument/2006/relationships/hyperlink" Target="https://standartgost.ru/g/&#1043;&#1054;&#1057;&#1058;_7268-82" TargetMode="External"/><Relationship Id="rId112" Type="http://schemas.openxmlformats.org/officeDocument/2006/relationships/hyperlink" Target="https://standartgost.ru/g/&#1043;&#1054;&#1057;&#1058;_9013-59" TargetMode="External"/><Relationship Id="rId133" Type="http://schemas.openxmlformats.org/officeDocument/2006/relationships/hyperlink" Target="https://standartgost.ru/g/&#1043;&#1054;&#1057;&#1058;_&#1056;_52891-2007" TargetMode="External"/><Relationship Id="rId154" Type="http://schemas.openxmlformats.org/officeDocument/2006/relationships/hyperlink" Target="https://standartgost.ru/g/&#1043;&#1054;&#1057;&#1058;_&#1056;_55046-2012" TargetMode="External"/><Relationship Id="rId175" Type="http://schemas.openxmlformats.org/officeDocument/2006/relationships/hyperlink" Target="https://standartgost.ru/g/&#1043;&#1054;&#1057;&#1058;_&#1056;_56665-2015" TargetMode="External"/><Relationship Id="rId196" Type="http://schemas.openxmlformats.org/officeDocument/2006/relationships/hyperlink" Target="https://standartgost.ru/g/&#1043;&#1054;&#1057;&#1058;_&#1056;_&#1048;&#1057;&#1054;_10113-2014" TargetMode="External"/><Relationship Id="rId200" Type="http://schemas.openxmlformats.org/officeDocument/2006/relationships/hyperlink" Target="https://standartgost.ru/g/&#1043;&#1054;&#1057;&#1058;_&#1056;_&#1048;&#1057;&#1054;_20482-2015" TargetMode="External"/><Relationship Id="rId16" Type="http://schemas.openxmlformats.org/officeDocument/2006/relationships/hyperlink" Target="https://standartgost.ru/g/&#1043;&#1054;&#1057;&#1058;_11150-84" TargetMode="External"/><Relationship Id="rId221" Type="http://schemas.openxmlformats.org/officeDocument/2006/relationships/hyperlink" Target="https://gost2014.ru/I/Gost_ispitaniya-mehanicheskie/23205-79_2207.gost" TargetMode="External"/><Relationship Id="rId242" Type="http://schemas.openxmlformats.org/officeDocument/2006/relationships/hyperlink" Target="https://gost2014.ru/I/Gost_ispitaniya-mehanicheskie/16844-93_14692.gost" TargetMode="External"/><Relationship Id="rId263" Type="http://schemas.openxmlformats.org/officeDocument/2006/relationships/hyperlink" Target="https://gost2014.ru/I/Gost_ispitaniya-mehanicheskie/50740-95_52021.gost" TargetMode="External"/><Relationship Id="rId37" Type="http://schemas.openxmlformats.org/officeDocument/2006/relationships/hyperlink" Target="https://standartgost.ru/g/&#1043;&#1054;&#1057;&#1058;_18661-73" TargetMode="External"/><Relationship Id="rId58" Type="http://schemas.openxmlformats.org/officeDocument/2006/relationships/hyperlink" Target="https://standartgost.ru/g/&#1043;&#1054;&#1057;&#1058;_25282-93" TargetMode="External"/><Relationship Id="rId79" Type="http://schemas.openxmlformats.org/officeDocument/2006/relationships/hyperlink" Target="https://standartgost.ru/g/&#1043;&#1054;&#1057;&#1058;_30003-93" TargetMode="External"/><Relationship Id="rId102" Type="http://schemas.openxmlformats.org/officeDocument/2006/relationships/hyperlink" Target="https://standartgost.ru/g/&#1043;&#1054;&#1057;&#1058;_8817-82" TargetMode="External"/><Relationship Id="rId123" Type="http://schemas.openxmlformats.org/officeDocument/2006/relationships/hyperlink" Target="https://standartgost.ru/g/&#1043;&#1054;&#1057;&#1058;_&#1056;_52727-2007" TargetMode="External"/><Relationship Id="rId144" Type="http://schemas.openxmlformats.org/officeDocument/2006/relationships/hyperlink" Target="https://standartgost.ru/g/&#1043;&#1054;&#1057;&#1058;_&#1056;_53965-2010" TargetMode="External"/><Relationship Id="rId90" Type="http://schemas.openxmlformats.org/officeDocument/2006/relationships/hyperlink" Target="https://standartgost.ru/g/&#1043;&#1054;&#1057;&#1058;_7564-73" TargetMode="External"/><Relationship Id="rId165" Type="http://schemas.openxmlformats.org/officeDocument/2006/relationships/hyperlink" Target="https://standartgost.ru/g/&#1043;&#1054;&#1057;&#1058;_&#1056;_56186-2014" TargetMode="External"/><Relationship Id="rId186" Type="http://schemas.openxmlformats.org/officeDocument/2006/relationships/hyperlink" Target="https://standartgost.ru/g/&#1043;&#1054;&#1057;&#1058;_&#1056;_57282-2016" TargetMode="External"/><Relationship Id="rId211" Type="http://schemas.openxmlformats.org/officeDocument/2006/relationships/hyperlink" Target="https://gost2014.ru/I/Gost_ispitaniya-mehanicheskie/4179-85_376.gost" TargetMode="External"/><Relationship Id="rId232" Type="http://schemas.openxmlformats.org/officeDocument/2006/relationships/hyperlink" Target="https://gost2014.ru/I/Gost_ispitaniya-mehanicheskie/25507-85_2244.gost" TargetMode="External"/><Relationship Id="rId253" Type="http://schemas.openxmlformats.org/officeDocument/2006/relationships/hyperlink" Target="https://gost2014.ru/I/Gost_ispitaniya-mehanicheskie/28841-90_33711.gost" TargetMode="External"/><Relationship Id="rId274" Type="http://schemas.openxmlformats.org/officeDocument/2006/relationships/hyperlink" Target="https://gost2014.ru/I/Gost_ispitaniya-mehanicheskie/55858-2013_70020.gost" TargetMode="External"/><Relationship Id="rId27" Type="http://schemas.openxmlformats.org/officeDocument/2006/relationships/hyperlink" Target="https://standartgost.ru/g/&#1043;&#1054;&#1057;&#1058;_1497-84" TargetMode="External"/><Relationship Id="rId48" Type="http://schemas.openxmlformats.org/officeDocument/2006/relationships/hyperlink" Target="https://standartgost.ru/g/&#1043;&#1054;&#1057;&#1058;_22975-78" TargetMode="External"/><Relationship Id="rId69" Type="http://schemas.openxmlformats.org/officeDocument/2006/relationships/hyperlink" Target="https://standartgost.ru/g/&#1043;&#1054;&#1057;&#1058;_25.506-85" TargetMode="External"/><Relationship Id="rId113" Type="http://schemas.openxmlformats.org/officeDocument/2006/relationships/hyperlink" Target="https://standartgost.ru/g/&#1043;&#1054;&#1057;&#1058;_9450-76" TargetMode="External"/><Relationship Id="rId134" Type="http://schemas.openxmlformats.org/officeDocument/2006/relationships/hyperlink" Target="https://standartgost.ru/g/&#1043;&#1054;&#1057;&#1058;_&#1056;_52891-2007" TargetMode="External"/><Relationship Id="rId80" Type="http://schemas.openxmlformats.org/officeDocument/2006/relationships/hyperlink" Target="https://standartgost.ru/g/&#1043;&#1054;&#1057;&#1058;_30456-97" TargetMode="External"/><Relationship Id="rId155" Type="http://schemas.openxmlformats.org/officeDocument/2006/relationships/hyperlink" Target="https://standartgost.ru/g/&#1043;&#1054;&#1057;&#1058;_&#1056;_55047-2012" TargetMode="External"/><Relationship Id="rId176" Type="http://schemas.openxmlformats.org/officeDocument/2006/relationships/hyperlink" Target="https://standartgost.ru/g/&#1043;&#1054;&#1057;&#1058;_&#1056;_56665-2015" TargetMode="External"/><Relationship Id="rId197" Type="http://schemas.openxmlformats.org/officeDocument/2006/relationships/hyperlink" Target="https://standartgost.ru/g/&#1043;&#1054;&#1057;&#1058;_&#1056;_&#1048;&#1057;&#1054;_148-1-2013" TargetMode="External"/><Relationship Id="rId201" Type="http://schemas.openxmlformats.org/officeDocument/2006/relationships/hyperlink" Target="https://standartgost.ru/g/&#1043;&#1054;&#1057;&#1058;_&#1056;_&#1048;&#1057;&#1054;_2566-1-2009" TargetMode="External"/><Relationship Id="rId222" Type="http://schemas.openxmlformats.org/officeDocument/2006/relationships/hyperlink" Target="https://gost2014.ru/I/Gost_ispitaniya-mehanicheskie/23207-79_2208.gost" TargetMode="External"/><Relationship Id="rId243" Type="http://schemas.openxmlformats.org/officeDocument/2006/relationships/hyperlink" Target="https://gost2014.ru/I/Gost_ispitaniya-mehanicheskie/21318-75_20976.gost" TargetMode="External"/><Relationship Id="rId264" Type="http://schemas.openxmlformats.org/officeDocument/2006/relationships/hyperlink" Target="https://gost2014.ru/I/Gost_ispitaniya-mehanicheskie/51502-99_55030.gost" TargetMode="External"/><Relationship Id="rId17" Type="http://schemas.openxmlformats.org/officeDocument/2006/relationships/hyperlink" Target="https://standartgost.ru/g/&#1043;&#1054;&#1057;&#1058;_11150-84" TargetMode="External"/><Relationship Id="rId38" Type="http://schemas.openxmlformats.org/officeDocument/2006/relationships/hyperlink" Target="https://standartgost.ru/g/&#1043;&#1054;&#1057;&#1058;_18835-73" TargetMode="External"/><Relationship Id="rId59" Type="http://schemas.openxmlformats.org/officeDocument/2006/relationships/hyperlink" Target="https://standartgost.ru/g/&#1043;&#1054;&#1057;&#1058;_25282-93" TargetMode="External"/><Relationship Id="rId103" Type="http://schemas.openxmlformats.org/officeDocument/2006/relationships/hyperlink" Target="https://standartgost.ru/g/&#1043;&#1054;&#1057;&#1058;_8817-82" TargetMode="External"/><Relationship Id="rId124" Type="http://schemas.openxmlformats.org/officeDocument/2006/relationships/hyperlink" Target="https://standartgost.ru/g/&#1043;&#1054;&#1057;&#1058;_&#1056;_52727-2007" TargetMode="External"/><Relationship Id="rId70" Type="http://schemas.openxmlformats.org/officeDocument/2006/relationships/hyperlink" Target="https://standartgost.ru/g/&#1043;&#1054;&#1057;&#1058;_26007-83" TargetMode="External"/><Relationship Id="rId91" Type="http://schemas.openxmlformats.org/officeDocument/2006/relationships/hyperlink" Target="https://standartgost.ru/g/&#1043;&#1054;&#1057;&#1058;%207564-97" TargetMode="External"/><Relationship Id="rId145" Type="http://schemas.openxmlformats.org/officeDocument/2006/relationships/hyperlink" Target="https://standartgost.ru/g/&#1043;&#1054;&#1057;&#1058;_&#1056;_53966-2010" TargetMode="External"/><Relationship Id="rId166" Type="http://schemas.openxmlformats.org/officeDocument/2006/relationships/hyperlink" Target="https://standartgost.ru/g/&#1043;&#1054;&#1057;&#1058;_&#1056;_56186-2014" TargetMode="External"/><Relationship Id="rId187" Type="http://schemas.openxmlformats.org/officeDocument/2006/relationships/hyperlink" Target="https://standartgost.ru/g/&#1043;&#1054;&#1057;&#1058;_&#1056;_57283-2016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ost2014.ru/I/Gost_ispitaniya-mehanicheskie/4403-85_497.gost" TargetMode="External"/><Relationship Id="rId233" Type="http://schemas.openxmlformats.org/officeDocument/2006/relationships/hyperlink" Target="https://gost2014.ru/I/Gost_ispitaniya-mehanicheskie/25601-80_2245.gost" TargetMode="External"/><Relationship Id="rId254" Type="http://schemas.openxmlformats.org/officeDocument/2006/relationships/hyperlink" Target="https://gost2014.ru/I/Gost_ispitaniya-mehanicheskie/28845-90_33715.gost" TargetMode="External"/><Relationship Id="rId28" Type="http://schemas.openxmlformats.org/officeDocument/2006/relationships/hyperlink" Target="https://standartgost.ru/g/&#1043;&#1054;&#1057;&#1058;_1579-80" TargetMode="External"/><Relationship Id="rId49" Type="http://schemas.openxmlformats.org/officeDocument/2006/relationships/hyperlink" Target="https://standartgost.ru/g/&#1043;&#1054;&#1057;&#1058;_22975-78" TargetMode="External"/><Relationship Id="rId114" Type="http://schemas.openxmlformats.org/officeDocument/2006/relationships/hyperlink" Target="https://standartgost.ru/g/&#1043;&#1054;&#1057;&#1058;_9450-76" TargetMode="External"/><Relationship Id="rId275" Type="http://schemas.openxmlformats.org/officeDocument/2006/relationships/hyperlink" Target="https://gost2014.ru/I/Gost_ispitaniya-mehanicheskie/6330-99_73046.gost" TargetMode="External"/><Relationship Id="rId60" Type="http://schemas.openxmlformats.org/officeDocument/2006/relationships/hyperlink" Target="https://standartgost.ru/g/&#1043;&#1054;&#1057;&#1058;_25.502-79" TargetMode="External"/><Relationship Id="rId81" Type="http://schemas.openxmlformats.org/officeDocument/2006/relationships/hyperlink" Target="https://standartgost.ru/g/&#1043;&#1054;&#1057;&#1058;_30456-97" TargetMode="External"/><Relationship Id="rId135" Type="http://schemas.openxmlformats.org/officeDocument/2006/relationships/hyperlink" Target="https://standartgost.ru/g/&#1043;&#1054;&#1057;&#1058;_&#1056;_53006-2008" TargetMode="External"/><Relationship Id="rId156" Type="http://schemas.openxmlformats.org/officeDocument/2006/relationships/hyperlink" Target="https://standartgost.ru/g/&#1043;&#1054;&#1057;&#1058;_&#1056;_55047-2012" TargetMode="External"/><Relationship Id="rId177" Type="http://schemas.openxmlformats.org/officeDocument/2006/relationships/hyperlink" Target="https://standartgost.ru/g/&#1043;&#1054;&#1057;&#1058;_&#1056;_56666-2015" TargetMode="External"/><Relationship Id="rId198" Type="http://schemas.openxmlformats.org/officeDocument/2006/relationships/hyperlink" Target="https://standartgost.ru/g/&#1043;&#1054;&#1057;&#1058;_&#1056;_&#1048;&#1057;&#1054;_148-1-20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5734</Words>
  <Characters>32689</Characters>
  <Application>Microsoft Office Word</Application>
  <DocSecurity>0</DocSecurity>
  <Lines>272</Lines>
  <Paragraphs>76</Paragraphs>
  <ScaleCrop>false</ScaleCrop>
  <Company/>
  <LinksUpToDate>false</LinksUpToDate>
  <CharactersWithSpaces>38347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2019-06-07T17:29:00Z</dcterms:created>
  <dcterms:modified xsi:type="dcterms:W3CDTF">2019-06-07T17:50:00Z</dcterms:modified>
</cp:coreProperties>
</file>