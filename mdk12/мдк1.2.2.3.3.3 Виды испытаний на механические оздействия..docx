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114" w:rsidRPr="00301114" w:rsidRDefault="00301114" w:rsidP="003011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1114">
        <w:rPr>
          <w:rFonts w:ascii="Times New Roman" w:eastAsia="Times New Roman" w:hAnsi="Times New Roman" w:cs="Times New Roman"/>
          <w:b/>
          <w:bCs/>
          <w:kern w:val="36"/>
          <w:sz w:val="48"/>
          <w:szCs w:val="48"/>
        </w:rPr>
        <w:t>Механические методы испытаний</w:t>
      </w:r>
    </w:p>
    <w:p w:rsidR="00301114" w:rsidRPr="00301114" w:rsidRDefault="00301114" w:rsidP="00301114">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301114">
          <w:rPr>
            <w:rFonts w:ascii="Times New Roman" w:eastAsia="Times New Roman" w:hAnsi="Times New Roman" w:cs="Times New Roman"/>
            <w:sz w:val="24"/>
            <w:szCs w:val="24"/>
          </w:rPr>
          <w:t> Целью таких испытаний является изучение поведения металла под действием приложенных внешних механических сил. В результате таких испытаний определяют механические свойства. К механическим свойствам относят сопротивление металла деформации (пластичность), сопротивление металла разрушению под действием ударных нагрузок (вязкость).</w:t>
        </w:r>
      </w:ins>
    </w:p>
    <w:p w:rsidR="00301114" w:rsidRPr="00301114" w:rsidRDefault="00301114" w:rsidP="00301114">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301114">
          <w:rPr>
            <w:rFonts w:ascii="Times New Roman" w:eastAsia="Times New Roman" w:hAnsi="Times New Roman" w:cs="Times New Roman"/>
            <w:sz w:val="24"/>
            <w:szCs w:val="24"/>
          </w:rPr>
          <w:t xml:space="preserve">Применяют разнообразные методы механических испытаний, основные из которых классифицируют по характеру </w:t>
        </w:r>
        <w:proofErr w:type="spellStart"/>
        <w:r w:rsidRPr="00301114">
          <w:rPr>
            <w:rFonts w:ascii="Times New Roman" w:eastAsia="Times New Roman" w:hAnsi="Times New Roman" w:cs="Times New Roman"/>
            <w:sz w:val="24"/>
            <w:szCs w:val="24"/>
          </w:rPr>
          <w:t>нагружения</w:t>
        </w:r>
        <w:proofErr w:type="spellEnd"/>
        <w:r w:rsidRPr="00301114">
          <w:rPr>
            <w:rFonts w:ascii="Times New Roman" w:eastAsia="Times New Roman" w:hAnsi="Times New Roman" w:cs="Times New Roman"/>
            <w:sz w:val="24"/>
            <w:szCs w:val="24"/>
          </w:rPr>
          <w:t xml:space="preserve">. По этому признаку различают методы испытаний при статическом, динамическом и повторно-переменном </w:t>
        </w:r>
        <w:proofErr w:type="spellStart"/>
        <w:r w:rsidRPr="00301114">
          <w:rPr>
            <w:rFonts w:ascii="Times New Roman" w:eastAsia="Times New Roman" w:hAnsi="Times New Roman" w:cs="Times New Roman"/>
            <w:sz w:val="24"/>
            <w:szCs w:val="24"/>
          </w:rPr>
          <w:t>нагружении</w:t>
        </w:r>
        <w:proofErr w:type="spellEnd"/>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301114">
          <w:rPr>
            <w:rFonts w:ascii="Times New Roman" w:eastAsia="Times New Roman" w:hAnsi="Times New Roman" w:cs="Times New Roman"/>
            <w:sz w:val="24"/>
            <w:szCs w:val="24"/>
          </w:rPr>
          <w:t>Статическими называют испытания, при которых прилагаемая к образцу нагрузка возрастает медленно и плавно. Наиболее часто применяют следующие статические методы.</w:t>
        </w:r>
      </w:ins>
    </w:p>
    <w:p w:rsidR="00301114" w:rsidRPr="00301114" w:rsidRDefault="00301114" w:rsidP="00301114">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301114">
          <w:rPr>
            <w:rFonts w:ascii="Times New Roman" w:eastAsia="Times New Roman" w:hAnsi="Times New Roman" w:cs="Times New Roman"/>
            <w:b/>
            <w:bCs/>
            <w:sz w:val="24"/>
            <w:szCs w:val="24"/>
          </w:rPr>
          <w:t>Испытание на растяжение.</w:t>
        </w:r>
        <w:r w:rsidRPr="00301114">
          <w:rPr>
            <w:rFonts w:ascii="Times New Roman" w:eastAsia="Times New Roman" w:hAnsi="Times New Roman" w:cs="Times New Roman"/>
            <w:sz w:val="24"/>
            <w:szCs w:val="24"/>
          </w:rPr>
          <w:t xml:space="preserve"> В этом случае изготавливают специальный образец, чаще всего цилиндрической формы, диаметром 10 мм. Рабочая длина образца может быть либо равной </w:t>
        </w:r>
      </w:ins>
      <w:r>
        <w:rPr>
          <w:rFonts w:ascii="Times New Roman" w:eastAsia="Times New Roman" w:hAnsi="Times New Roman" w:cs="Times New Roman"/>
          <w:noProof/>
          <w:sz w:val="24"/>
          <w:szCs w:val="24"/>
        </w:rPr>
        <w:drawing>
          <wp:inline distT="0" distB="0" distL="0" distR="0">
            <wp:extent cx="182880" cy="274320"/>
            <wp:effectExtent l="0" t="0" r="7620" b="0"/>
            <wp:docPr id="1" name="Рисунок 1" descr="https://helpiks.org/helpiksorg/baza6/65456961640.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iks.org/helpiksorg/baza6/65456961640.files/image006.gif"/>
                    <pic:cNvPicPr>
                      <a:picLocks noChangeAspect="1" noChangeArrowheads="1"/>
                    </pic:cNvPicPr>
                  </pic:nvPicPr>
                  <pic:blipFill>
                    <a:blip r:embed="rId4"/>
                    <a:srcRect/>
                    <a:stretch>
                      <a:fillRect/>
                    </a:stretch>
                  </pic:blipFill>
                  <pic:spPr bwMode="auto">
                    <a:xfrm>
                      <a:off x="0" y="0"/>
                      <a:ext cx="182880" cy="274320"/>
                    </a:xfrm>
                    <a:prstGeom prst="rect">
                      <a:avLst/>
                    </a:prstGeom>
                    <a:noFill/>
                    <a:ln w="9525">
                      <a:noFill/>
                      <a:miter lim="800000"/>
                      <a:headEnd/>
                      <a:tailEnd/>
                    </a:ln>
                  </pic:spPr>
                </pic:pic>
              </a:graphicData>
            </a:graphic>
          </wp:inline>
        </w:drawing>
      </w:r>
      <w:ins w:id="8" w:author="Unknown">
        <w:r w:rsidRPr="00301114">
          <w:rPr>
            <w:rFonts w:ascii="Times New Roman" w:eastAsia="Times New Roman" w:hAnsi="Times New Roman" w:cs="Times New Roman"/>
            <w:sz w:val="24"/>
            <w:szCs w:val="24"/>
          </w:rPr>
          <w:t xml:space="preserve">=5,65 </w:t>
        </w:r>
      </w:ins>
      <w:r>
        <w:rPr>
          <w:rFonts w:ascii="Times New Roman" w:eastAsia="Times New Roman" w:hAnsi="Times New Roman" w:cs="Times New Roman"/>
          <w:noProof/>
          <w:sz w:val="24"/>
          <w:szCs w:val="24"/>
        </w:rPr>
        <w:drawing>
          <wp:inline distT="0" distB="0" distL="0" distR="0">
            <wp:extent cx="315595" cy="266065"/>
            <wp:effectExtent l="0" t="0" r="8255" b="0"/>
            <wp:docPr id="2" name="Рисунок 2" descr="https://helpiks.org/helpiksorg/baza6/65456961640.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iks.org/helpiksorg/baza6/65456961640.files/image008.gif"/>
                    <pic:cNvPicPr>
                      <a:picLocks noChangeAspect="1" noChangeArrowheads="1"/>
                    </pic:cNvPicPr>
                  </pic:nvPicPr>
                  <pic:blipFill>
                    <a:blip r:embed="rId5"/>
                    <a:srcRect/>
                    <a:stretch>
                      <a:fillRect/>
                    </a:stretch>
                  </pic:blipFill>
                  <pic:spPr bwMode="auto">
                    <a:xfrm>
                      <a:off x="0" y="0"/>
                      <a:ext cx="315595" cy="266065"/>
                    </a:xfrm>
                    <a:prstGeom prst="rect">
                      <a:avLst/>
                    </a:prstGeom>
                    <a:noFill/>
                    <a:ln w="9525">
                      <a:noFill/>
                      <a:miter lim="800000"/>
                      <a:headEnd/>
                      <a:tailEnd/>
                    </a:ln>
                  </pic:spPr>
                </pic:pic>
              </a:graphicData>
            </a:graphic>
          </wp:inline>
        </w:drawing>
      </w:r>
      <w:ins w:id="9" w:author="Unknown">
        <w:r w:rsidRPr="00301114">
          <w:rPr>
            <w:rFonts w:ascii="Times New Roman" w:eastAsia="Times New Roman" w:hAnsi="Times New Roman" w:cs="Times New Roman"/>
            <w:sz w:val="24"/>
            <w:szCs w:val="24"/>
          </w:rPr>
          <w:t xml:space="preserve">, либо </w:t>
        </w:r>
      </w:ins>
      <w:r>
        <w:rPr>
          <w:rFonts w:ascii="Times New Roman" w:eastAsia="Times New Roman" w:hAnsi="Times New Roman" w:cs="Times New Roman"/>
          <w:noProof/>
          <w:sz w:val="24"/>
          <w:szCs w:val="24"/>
        </w:rPr>
        <w:drawing>
          <wp:inline distT="0" distB="0" distL="0" distR="0">
            <wp:extent cx="889635" cy="324485"/>
            <wp:effectExtent l="0" t="0" r="5715" b="0"/>
            <wp:docPr id="3" name="Рисунок 3" descr="https://helpiks.org/helpiksorg/baza6/65456961640.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iks.org/helpiksorg/baza6/65456961640.files/image010.gif"/>
                    <pic:cNvPicPr>
                      <a:picLocks noChangeAspect="1" noChangeArrowheads="1"/>
                    </pic:cNvPicPr>
                  </pic:nvPicPr>
                  <pic:blipFill>
                    <a:blip r:embed="rId6"/>
                    <a:srcRect/>
                    <a:stretch>
                      <a:fillRect/>
                    </a:stretch>
                  </pic:blipFill>
                  <pic:spPr bwMode="auto">
                    <a:xfrm>
                      <a:off x="0" y="0"/>
                      <a:ext cx="889635" cy="324485"/>
                    </a:xfrm>
                    <a:prstGeom prst="rect">
                      <a:avLst/>
                    </a:prstGeom>
                    <a:noFill/>
                    <a:ln w="9525">
                      <a:noFill/>
                      <a:miter lim="800000"/>
                      <a:headEnd/>
                      <a:tailEnd/>
                    </a:ln>
                  </pic:spPr>
                </pic:pic>
              </a:graphicData>
            </a:graphic>
          </wp:inline>
        </w:drawing>
      </w:r>
      <w:ins w:id="10" w:author="Unknown">
        <w:r w:rsidRPr="00301114">
          <w:rPr>
            <w:rFonts w:ascii="Times New Roman" w:eastAsia="Times New Roman" w:hAnsi="Times New Roman" w:cs="Times New Roman"/>
            <w:sz w:val="24"/>
            <w:szCs w:val="24"/>
          </w:rPr>
          <w:t>,где F</w:t>
        </w:r>
        <w:r w:rsidRPr="00301114">
          <w:rPr>
            <w:rFonts w:ascii="Times New Roman" w:eastAsia="Times New Roman" w:hAnsi="Times New Roman" w:cs="Times New Roman"/>
            <w:sz w:val="24"/>
            <w:szCs w:val="24"/>
            <w:vertAlign w:val="subscript"/>
          </w:rPr>
          <w:t>0</w:t>
        </w:r>
        <w:r w:rsidRPr="00301114">
          <w:rPr>
            <w:rFonts w:ascii="Times New Roman" w:eastAsia="Times New Roman" w:hAnsi="Times New Roman" w:cs="Times New Roman"/>
            <w:sz w:val="24"/>
            <w:szCs w:val="24"/>
          </w:rPr>
          <w:t xml:space="preserve"> – площадь поперечного сечения образца. В испытательной машине к образцу прилагают плавно возрастающее усилие, при этом с помощью специального устройства машины записывают график изменения удлинения образца DL от величины приложенного усилия Р. Полученный график называется кривой растяжения.</w:t>
        </w:r>
      </w:ins>
    </w:p>
    <w:p w:rsidR="00301114" w:rsidRPr="00301114" w:rsidRDefault="00301114" w:rsidP="00301114">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301114">
          <w:rPr>
            <w:rFonts w:ascii="Times New Roman" w:eastAsia="Times New Roman" w:hAnsi="Times New Roman" w:cs="Times New Roman"/>
            <w:sz w:val="24"/>
            <w:szCs w:val="24"/>
          </w:rPr>
          <w:t>В результате испытания на растяжение определяют следующие показатели механических свойств:</w:t>
        </w:r>
      </w:ins>
    </w:p>
    <w:p w:rsidR="00301114" w:rsidRPr="00301114" w:rsidRDefault="00301114" w:rsidP="00301114">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301114">
          <w:rPr>
            <w:rFonts w:ascii="Times New Roman" w:eastAsia="Times New Roman" w:hAnsi="Times New Roman" w:cs="Times New Roman"/>
            <w:i/>
            <w:iCs/>
            <w:sz w:val="24"/>
            <w:szCs w:val="24"/>
          </w:rPr>
          <w:t>1 Предел прочности</w:t>
        </w:r>
        <w:r w:rsidRPr="00301114">
          <w:rPr>
            <w:rFonts w:ascii="Times New Roman" w:eastAsia="Times New Roman" w:hAnsi="Times New Roman" w:cs="Times New Roman"/>
            <w:sz w:val="24"/>
            <w:szCs w:val="24"/>
          </w:rPr>
          <w:t xml:space="preserve"> (временное сопротивление) (рис. 3). Его вычисляют по формуле, </w:t>
        </w:r>
        <w:r w:rsidRPr="00301114">
          <w:rPr>
            <w:rFonts w:ascii="Times New Roman" w:eastAsia="Times New Roman" w:hAnsi="Times New Roman" w:cs="Times New Roman"/>
            <w:i/>
            <w:iCs/>
            <w:sz w:val="24"/>
            <w:szCs w:val="24"/>
          </w:rPr>
          <w:t>МПа</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301114">
          <w:rPr>
            <w:rFonts w:ascii="Times New Roman" w:eastAsia="Times New Roman" w:hAnsi="Times New Roman" w:cs="Times New Roman"/>
            <w:sz w:val="24"/>
            <w:szCs w:val="24"/>
          </w:rPr>
          <w:t> </w:t>
        </w:r>
      </w:ins>
      <w:r>
        <w:rPr>
          <w:rFonts w:ascii="Times New Roman" w:eastAsia="Times New Roman" w:hAnsi="Times New Roman" w:cs="Times New Roman"/>
          <w:noProof/>
          <w:sz w:val="24"/>
          <w:szCs w:val="24"/>
        </w:rPr>
        <w:drawing>
          <wp:inline distT="0" distB="0" distL="0" distR="0">
            <wp:extent cx="748030" cy="532130"/>
            <wp:effectExtent l="19050" t="0" r="0" b="0"/>
            <wp:docPr id="4" name="Рисунок 4" descr="https://helpiks.org/helpiksorg/baza6/65456961640.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iks.org/helpiksorg/baza6/65456961640.files/image012.gif"/>
                    <pic:cNvPicPr>
                      <a:picLocks noChangeAspect="1" noChangeArrowheads="1"/>
                    </pic:cNvPicPr>
                  </pic:nvPicPr>
                  <pic:blipFill>
                    <a:blip r:embed="rId7"/>
                    <a:srcRect/>
                    <a:stretch>
                      <a:fillRect/>
                    </a:stretch>
                  </pic:blipFill>
                  <pic:spPr bwMode="auto">
                    <a:xfrm>
                      <a:off x="0" y="0"/>
                      <a:ext cx="748030" cy="532130"/>
                    </a:xfrm>
                    <a:prstGeom prst="rect">
                      <a:avLst/>
                    </a:prstGeom>
                    <a:noFill/>
                    <a:ln w="9525">
                      <a:noFill/>
                      <a:miter lim="800000"/>
                      <a:headEnd/>
                      <a:tailEnd/>
                    </a:ln>
                  </pic:spPr>
                </pic:pic>
              </a:graphicData>
            </a:graphic>
          </wp:inline>
        </w:drawing>
      </w:r>
      <w:ins w:id="17" w:author="Unknown">
        <w:r w:rsidRPr="00301114">
          <w:rPr>
            <w:rFonts w:ascii="Times New Roman" w:eastAsia="Times New Roman" w:hAnsi="Times New Roman" w:cs="Times New Roman"/>
            <w:sz w:val="24"/>
            <w:szCs w:val="24"/>
          </w:rPr>
          <w:t xml:space="preserve">где </w:t>
        </w:r>
        <w:proofErr w:type="spellStart"/>
        <w:r w:rsidRPr="00301114">
          <w:rPr>
            <w:rFonts w:ascii="Times New Roman" w:eastAsia="Times New Roman" w:hAnsi="Times New Roman" w:cs="Times New Roman"/>
            <w:i/>
            <w:iCs/>
            <w:sz w:val="24"/>
            <w:szCs w:val="24"/>
          </w:rPr>
          <w:t>Р</w:t>
        </w:r>
        <w:r w:rsidRPr="00301114">
          <w:rPr>
            <w:rFonts w:ascii="Times New Roman" w:eastAsia="Times New Roman" w:hAnsi="Times New Roman" w:cs="Times New Roman"/>
            <w:i/>
            <w:iCs/>
            <w:sz w:val="24"/>
            <w:szCs w:val="24"/>
            <w:vertAlign w:val="subscript"/>
          </w:rPr>
          <w:t>в</w:t>
        </w:r>
        <w:proofErr w:type="spellEnd"/>
        <w:r w:rsidRPr="00301114">
          <w:rPr>
            <w:rFonts w:ascii="Times New Roman" w:eastAsia="Times New Roman" w:hAnsi="Times New Roman" w:cs="Times New Roman"/>
            <w:i/>
            <w:iCs/>
            <w:sz w:val="24"/>
            <w:szCs w:val="24"/>
          </w:rPr>
          <w:t xml:space="preserve"> </w:t>
        </w:r>
        <w:r w:rsidRPr="00301114">
          <w:rPr>
            <w:rFonts w:ascii="Times New Roman" w:eastAsia="Times New Roman" w:hAnsi="Times New Roman" w:cs="Times New Roman"/>
            <w:sz w:val="24"/>
            <w:szCs w:val="24"/>
          </w:rPr>
          <w:t>– наибольшее усилие, которое предшествовало разрушению;</w:t>
        </w:r>
      </w:ins>
    </w:p>
    <w:p w:rsidR="00301114" w:rsidRPr="00301114" w:rsidRDefault="00301114" w:rsidP="00301114">
      <w:pPr>
        <w:spacing w:before="100" w:beforeAutospacing="1" w:after="100" w:afterAutospacing="1" w:line="240" w:lineRule="auto"/>
        <w:rPr>
          <w:ins w:id="18" w:author="Unknown"/>
          <w:rFonts w:ascii="Times New Roman" w:eastAsia="Times New Roman" w:hAnsi="Times New Roman" w:cs="Times New Roman"/>
          <w:sz w:val="24"/>
          <w:szCs w:val="24"/>
        </w:rPr>
      </w:pPr>
      <w:proofErr w:type="spellStart"/>
      <w:ins w:id="19" w:author="Unknown">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i/>
            <w:iCs/>
            <w:sz w:val="24"/>
            <w:szCs w:val="24"/>
            <w:vertAlign w:val="subscript"/>
          </w:rPr>
          <w:t>o</w:t>
        </w:r>
        <w:proofErr w:type="spellEnd"/>
        <w:r w:rsidRPr="00301114">
          <w:rPr>
            <w:rFonts w:ascii="Times New Roman" w:eastAsia="Times New Roman" w:hAnsi="Times New Roman" w:cs="Times New Roman"/>
            <w:sz w:val="24"/>
            <w:szCs w:val="24"/>
          </w:rPr>
          <w:t xml:space="preserve"> – первоначальная площадь поперечного сечения, мм</w:t>
        </w:r>
        <w:r w:rsidRPr="00301114">
          <w:rPr>
            <w:rFonts w:ascii="Times New Roman" w:eastAsia="Times New Roman" w:hAnsi="Times New Roman" w:cs="Times New Roman"/>
            <w:sz w:val="24"/>
            <w:szCs w:val="24"/>
            <w:vertAlign w:val="superscript"/>
          </w:rPr>
          <w:t>2</w:t>
        </w:r>
        <w:r w:rsidRPr="00301114">
          <w:rPr>
            <w:rFonts w:ascii="Times New Roman" w:eastAsia="Times New Roman" w:hAnsi="Times New Roman" w:cs="Times New Roman"/>
            <w:sz w:val="24"/>
            <w:szCs w:val="24"/>
          </w:rPr>
          <w:t>.</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30"/>
      </w:tblGrid>
      <w:tr w:rsidR="00301114" w:rsidRPr="00301114" w:rsidTr="003011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01114" w:rsidRPr="00301114" w:rsidRDefault="00301114" w:rsidP="003011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67355" cy="2610485"/>
                  <wp:effectExtent l="19050" t="0" r="4445" b="0"/>
                  <wp:docPr id="5" name="Рисунок 5" descr="https://helpiks.org/helpiksorg/baza6/65456961640.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iks.org/helpiksorg/baza6/65456961640.files/image014.jpg"/>
                          <pic:cNvPicPr>
                            <a:picLocks noChangeAspect="1" noChangeArrowheads="1"/>
                          </pic:cNvPicPr>
                        </pic:nvPicPr>
                        <pic:blipFill>
                          <a:blip r:embed="rId8"/>
                          <a:srcRect/>
                          <a:stretch>
                            <a:fillRect/>
                          </a:stretch>
                        </pic:blipFill>
                        <pic:spPr bwMode="auto">
                          <a:xfrm>
                            <a:off x="0" y="0"/>
                            <a:ext cx="2967355" cy="2610485"/>
                          </a:xfrm>
                          <a:prstGeom prst="rect">
                            <a:avLst/>
                          </a:prstGeom>
                          <a:noFill/>
                          <a:ln w="9525">
                            <a:noFill/>
                            <a:miter lim="800000"/>
                            <a:headEnd/>
                            <a:tailEnd/>
                          </a:ln>
                        </pic:spPr>
                      </pic:pic>
                    </a:graphicData>
                  </a:graphic>
                </wp:inline>
              </w:drawing>
            </w:r>
          </w:p>
        </w:tc>
      </w:tr>
    </w:tbl>
    <w:p w:rsidR="00301114" w:rsidRPr="00301114" w:rsidRDefault="00301114" w:rsidP="00301114">
      <w:pPr>
        <w:spacing w:after="0" w:line="240" w:lineRule="auto"/>
        <w:rPr>
          <w:ins w:id="20" w:author="Unknown"/>
          <w:rFonts w:ascii="Times New Roman" w:eastAsia="Times New Roman" w:hAnsi="Times New Roman" w:cs="Times New Roman"/>
          <w:sz w:val="24"/>
          <w:szCs w:val="24"/>
        </w:rPr>
      </w:pPr>
    </w:p>
    <w:p w:rsidR="00301114" w:rsidRPr="00301114" w:rsidRDefault="00301114" w:rsidP="00301114">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301114">
          <w:rPr>
            <w:rFonts w:ascii="Times New Roman" w:eastAsia="Times New Roman" w:hAnsi="Times New Roman" w:cs="Times New Roman"/>
            <w:sz w:val="24"/>
            <w:szCs w:val="24"/>
          </w:rPr>
          <w:t> </w:t>
        </w:r>
        <w:r w:rsidRPr="00301114">
          <w:rPr>
            <w:rFonts w:ascii="Times New Roman" w:eastAsia="Times New Roman" w:hAnsi="Times New Roman" w:cs="Times New Roman"/>
            <w:i/>
            <w:iCs/>
            <w:sz w:val="24"/>
            <w:szCs w:val="24"/>
          </w:rPr>
          <w:t>Рисунок 3 – График кривой растяжения</w:t>
        </w:r>
      </w:ins>
    </w:p>
    <w:p w:rsidR="00301114" w:rsidRPr="00301114" w:rsidRDefault="00301114" w:rsidP="00301114">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301114">
          <w:rPr>
            <w:rFonts w:ascii="Times New Roman" w:eastAsia="Times New Roman" w:hAnsi="Times New Roman" w:cs="Times New Roman"/>
            <w:sz w:val="24"/>
            <w:szCs w:val="24"/>
          </w:rPr>
          <w:t xml:space="preserve"> Однако </w:t>
        </w:r>
      </w:ins>
      <w:r>
        <w:rPr>
          <w:rFonts w:ascii="Times New Roman" w:eastAsia="Times New Roman" w:hAnsi="Times New Roman" w:cs="Times New Roman"/>
          <w:noProof/>
          <w:sz w:val="24"/>
          <w:szCs w:val="24"/>
        </w:rPr>
        <w:drawing>
          <wp:inline distT="0" distB="0" distL="0" distR="0">
            <wp:extent cx="249555" cy="257810"/>
            <wp:effectExtent l="0" t="0" r="0" b="0"/>
            <wp:docPr id="6" name="Рисунок 6" descr="https://helpiks.org/helpiksorg/baza6/65456961640.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iks.org/helpiksorg/baza6/65456961640.files/image016.gif"/>
                    <pic:cNvPicPr>
                      <a:picLocks noChangeAspect="1" noChangeArrowheads="1"/>
                    </pic:cNvPicPr>
                  </pic:nvPicPr>
                  <pic:blipFill>
                    <a:blip r:embed="rId9"/>
                    <a:srcRect/>
                    <a:stretch>
                      <a:fillRect/>
                    </a:stretch>
                  </pic:blipFill>
                  <pic:spPr bwMode="auto">
                    <a:xfrm>
                      <a:off x="0" y="0"/>
                      <a:ext cx="249555" cy="257810"/>
                    </a:xfrm>
                    <a:prstGeom prst="rect">
                      <a:avLst/>
                    </a:prstGeom>
                    <a:noFill/>
                    <a:ln w="9525">
                      <a:noFill/>
                      <a:miter lim="800000"/>
                      <a:headEnd/>
                      <a:tailEnd/>
                    </a:ln>
                  </pic:spPr>
                </pic:pic>
              </a:graphicData>
            </a:graphic>
          </wp:inline>
        </w:drawing>
      </w:r>
      <w:ins w:id="25" w:author="Unknown">
        <w:r w:rsidRPr="00301114">
          <w:rPr>
            <w:rFonts w:ascii="Times New Roman" w:eastAsia="Times New Roman" w:hAnsi="Times New Roman" w:cs="Times New Roman"/>
            <w:sz w:val="24"/>
            <w:szCs w:val="24"/>
          </w:rPr>
          <w:t xml:space="preserve">– напряжение условное и не характеризует разрушающее напряжение, т.к. </w:t>
        </w:r>
        <w:proofErr w:type="spellStart"/>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i/>
            <w:iCs/>
            <w:sz w:val="24"/>
            <w:szCs w:val="24"/>
            <w:vertAlign w:val="subscript"/>
          </w:rPr>
          <w:t>o</w:t>
        </w:r>
        <w:proofErr w:type="spellEnd"/>
        <w:r w:rsidRPr="00301114">
          <w:rPr>
            <w:rFonts w:ascii="Times New Roman" w:eastAsia="Times New Roman" w:hAnsi="Times New Roman" w:cs="Times New Roman"/>
            <w:sz w:val="24"/>
            <w:szCs w:val="24"/>
          </w:rPr>
          <w:t xml:space="preserve"> – первоначальная площадь поперечного сечения, а в момент разрыва она значительно меньше из-за деформации образца. Если нагрузку разделить на истинное поперечное сечение </w:t>
        </w:r>
        <w:proofErr w:type="spellStart"/>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i/>
            <w:iCs/>
            <w:sz w:val="24"/>
            <w:szCs w:val="24"/>
            <w:vertAlign w:val="subscript"/>
          </w:rPr>
          <w:t>x</w:t>
        </w:r>
        <w:proofErr w:type="spellEnd"/>
        <w:r w:rsidRPr="00301114">
          <w:rPr>
            <w:rFonts w:ascii="Times New Roman" w:eastAsia="Times New Roman" w:hAnsi="Times New Roman" w:cs="Times New Roman"/>
            <w:i/>
            <w:iCs/>
            <w:sz w:val="24"/>
            <w:szCs w:val="24"/>
          </w:rPr>
          <w:t xml:space="preserve">, </w:t>
        </w:r>
        <w:r w:rsidRPr="00301114">
          <w:rPr>
            <w:rFonts w:ascii="Times New Roman" w:eastAsia="Times New Roman" w:hAnsi="Times New Roman" w:cs="Times New Roman"/>
            <w:sz w:val="24"/>
            <w:szCs w:val="24"/>
          </w:rPr>
          <w:t>то получающиеся напряжения называют истинными, т.е.,</w:t>
        </w:r>
        <w:r w:rsidRPr="00301114">
          <w:rPr>
            <w:rFonts w:ascii="Times New Roman" w:eastAsia="Times New Roman" w:hAnsi="Times New Roman" w:cs="Times New Roman"/>
            <w:i/>
            <w:iCs/>
            <w:sz w:val="24"/>
            <w:szCs w:val="24"/>
          </w:rPr>
          <w:t xml:space="preserve"> МПа</w:t>
        </w:r>
        <w:r w:rsidRPr="00301114">
          <w:rPr>
            <w:rFonts w:ascii="Times New Roman" w:eastAsia="Times New Roman" w:hAnsi="Times New Roman" w:cs="Times New Roman"/>
            <w:sz w:val="24"/>
            <w:szCs w:val="24"/>
          </w:rPr>
          <w:t>,</w:t>
        </w:r>
      </w:ins>
    </w:p>
    <w:p w:rsidR="00301114" w:rsidRDefault="00301114" w:rsidP="00301114">
      <w:pPr>
        <w:spacing w:before="100" w:beforeAutospacing="1" w:after="100" w:afterAutospacing="1" w:line="240" w:lineRule="auto"/>
        <w:rPr>
          <w:rFonts w:ascii="Times New Roman" w:eastAsia="Times New Roman" w:hAnsi="Times New Roman" w:cs="Times New Roman"/>
          <w:i/>
          <w:iCs/>
          <w:sz w:val="24"/>
          <w:szCs w:val="24"/>
          <w:lang w:val="en-US"/>
        </w:rPr>
      </w:pPr>
      <w:ins w:id="26" w:author="Unknown">
        <w:r w:rsidRPr="00301114">
          <w:rPr>
            <w:rFonts w:ascii="Times New Roman" w:eastAsia="Times New Roman" w:hAnsi="Times New Roman" w:cs="Times New Roman"/>
            <w:sz w:val="24"/>
            <w:szCs w:val="24"/>
          </w:rPr>
          <w:t> </w:t>
        </w:r>
      </w:ins>
      <w:r>
        <w:rPr>
          <w:rFonts w:ascii="Times New Roman" w:eastAsia="Times New Roman" w:hAnsi="Times New Roman" w:cs="Times New Roman"/>
          <w:i/>
          <w:iCs/>
          <w:noProof/>
          <w:sz w:val="24"/>
          <w:szCs w:val="24"/>
        </w:rPr>
        <w:drawing>
          <wp:inline distT="0" distB="0" distL="0" distR="0">
            <wp:extent cx="623570" cy="532130"/>
            <wp:effectExtent l="0" t="0" r="0" b="0"/>
            <wp:docPr id="7" name="Рисунок 7" descr="https://helpiks.org/helpiksorg/baza6/65456961640.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iks.org/helpiksorg/baza6/65456961640.files/image018.gif"/>
                    <pic:cNvPicPr>
                      <a:picLocks noChangeAspect="1" noChangeArrowheads="1"/>
                    </pic:cNvPicPr>
                  </pic:nvPicPr>
                  <pic:blipFill>
                    <a:blip r:embed="rId10"/>
                    <a:srcRect/>
                    <a:stretch>
                      <a:fillRect/>
                    </a:stretch>
                  </pic:blipFill>
                  <pic:spPr bwMode="auto">
                    <a:xfrm>
                      <a:off x="0" y="0"/>
                      <a:ext cx="623570" cy="532130"/>
                    </a:xfrm>
                    <a:prstGeom prst="rect">
                      <a:avLst/>
                    </a:prstGeom>
                    <a:noFill/>
                    <a:ln w="9525">
                      <a:noFill/>
                      <a:miter lim="800000"/>
                      <a:headEnd/>
                      <a:tailEnd/>
                    </a:ln>
                  </pic:spPr>
                </pic:pic>
              </a:graphicData>
            </a:graphic>
          </wp:inline>
        </w:drawing>
      </w:r>
      <w:ins w:id="27" w:author="Unknown">
        <w:r w:rsidRPr="00301114">
          <w:rPr>
            <w:rFonts w:ascii="Times New Roman" w:eastAsia="Times New Roman" w:hAnsi="Times New Roman" w:cs="Times New Roman"/>
            <w:i/>
            <w:iCs/>
            <w:sz w:val="24"/>
            <w:szCs w:val="24"/>
          </w:rPr>
          <w:t>.</w:t>
        </w:r>
      </w:ins>
    </w:p>
    <w:p w:rsidR="00301114" w:rsidRPr="00301114" w:rsidRDefault="00301114" w:rsidP="00301114">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301114">
          <w:rPr>
            <w:rFonts w:ascii="Times New Roman" w:eastAsia="Times New Roman" w:hAnsi="Times New Roman" w:cs="Times New Roman"/>
            <w:sz w:val="24"/>
            <w:szCs w:val="24"/>
          </w:rPr>
          <w:t xml:space="preserve"> Истинное напряжение, которое вызывает разрушение, называется хрупкой прочностью, или сопротивлением отрыву. Его обозначают </w:t>
        </w:r>
        <w:proofErr w:type="spellStart"/>
        <w:r w:rsidRPr="00301114">
          <w:rPr>
            <w:rFonts w:ascii="Times New Roman" w:eastAsia="Times New Roman" w:hAnsi="Times New Roman" w:cs="Times New Roman"/>
            <w:i/>
            <w:iCs/>
            <w:sz w:val="24"/>
            <w:szCs w:val="24"/>
          </w:rPr>
          <w:t>S</w:t>
        </w:r>
        <w:r w:rsidRPr="00301114">
          <w:rPr>
            <w:rFonts w:ascii="Times New Roman" w:eastAsia="Times New Roman" w:hAnsi="Times New Roman" w:cs="Times New Roman"/>
            <w:i/>
            <w:iCs/>
            <w:sz w:val="24"/>
            <w:szCs w:val="24"/>
            <w:vertAlign w:val="subscript"/>
          </w:rPr>
          <w:t>k</w:t>
        </w:r>
        <w:proofErr w:type="spellEnd"/>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301114">
          <w:rPr>
            <w:rFonts w:ascii="Times New Roman" w:eastAsia="Times New Roman" w:hAnsi="Times New Roman" w:cs="Times New Roman"/>
            <w:i/>
            <w:iCs/>
            <w:sz w:val="24"/>
            <w:szCs w:val="24"/>
          </w:rPr>
          <w:t xml:space="preserve">2 Предел текучести. </w:t>
        </w:r>
        <w:r w:rsidRPr="00301114">
          <w:rPr>
            <w:rFonts w:ascii="Times New Roman" w:eastAsia="Times New Roman" w:hAnsi="Times New Roman" w:cs="Times New Roman"/>
            <w:sz w:val="24"/>
            <w:szCs w:val="24"/>
          </w:rPr>
          <w:t>Его вычисляют по формуле,</w:t>
        </w:r>
        <w:r w:rsidRPr="00301114">
          <w:rPr>
            <w:rFonts w:ascii="Times New Roman" w:eastAsia="Times New Roman" w:hAnsi="Times New Roman" w:cs="Times New Roman"/>
            <w:i/>
            <w:iCs/>
            <w:sz w:val="24"/>
            <w:szCs w:val="24"/>
          </w:rPr>
          <w:t xml:space="preserve"> МПа</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301114">
          <w:rPr>
            <w:rFonts w:ascii="Times New Roman" w:eastAsia="Times New Roman" w:hAnsi="Times New Roman" w:cs="Times New Roman"/>
            <w:sz w:val="24"/>
            <w:szCs w:val="24"/>
          </w:rPr>
          <w:t> </w:t>
        </w:r>
      </w:ins>
      <w:r>
        <w:rPr>
          <w:rFonts w:ascii="Times New Roman" w:eastAsia="Times New Roman" w:hAnsi="Times New Roman" w:cs="Times New Roman"/>
          <w:noProof/>
          <w:sz w:val="24"/>
          <w:szCs w:val="24"/>
        </w:rPr>
        <w:drawing>
          <wp:inline distT="0" distB="0" distL="0" distR="0">
            <wp:extent cx="781685" cy="532130"/>
            <wp:effectExtent l="19050" t="0" r="0" b="0"/>
            <wp:docPr id="8" name="Рисунок 8" descr="https://helpiks.org/helpiksorg/baza6/65456961640.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iks.org/helpiksorg/baza6/65456961640.files/image020.gif"/>
                    <pic:cNvPicPr>
                      <a:picLocks noChangeAspect="1" noChangeArrowheads="1"/>
                    </pic:cNvPicPr>
                  </pic:nvPicPr>
                  <pic:blipFill>
                    <a:blip r:embed="rId11"/>
                    <a:srcRect/>
                    <a:stretch>
                      <a:fillRect/>
                    </a:stretch>
                  </pic:blipFill>
                  <pic:spPr bwMode="auto">
                    <a:xfrm>
                      <a:off x="0" y="0"/>
                      <a:ext cx="781685" cy="532130"/>
                    </a:xfrm>
                    <a:prstGeom prst="rect">
                      <a:avLst/>
                    </a:prstGeom>
                    <a:noFill/>
                    <a:ln w="9525">
                      <a:noFill/>
                      <a:miter lim="800000"/>
                      <a:headEnd/>
                      <a:tailEnd/>
                    </a:ln>
                  </pic:spPr>
                </pic:pic>
              </a:graphicData>
            </a:graphic>
          </wp:inline>
        </w:drawing>
      </w:r>
      <w:ins w:id="34" w:author="Unknown">
        <w:r w:rsidRPr="00301114">
          <w:rPr>
            <w:rFonts w:ascii="Times New Roman" w:eastAsia="Times New Roman" w:hAnsi="Times New Roman" w:cs="Times New Roman"/>
            <w:sz w:val="24"/>
            <w:szCs w:val="24"/>
          </w:rPr>
          <w:t xml:space="preserve"> где </w:t>
        </w:r>
        <w:r w:rsidRPr="00301114">
          <w:rPr>
            <w:rFonts w:ascii="Times New Roman" w:eastAsia="Times New Roman" w:hAnsi="Times New Roman" w:cs="Times New Roman"/>
            <w:i/>
            <w:iCs/>
            <w:sz w:val="24"/>
            <w:szCs w:val="24"/>
          </w:rPr>
          <w:t>Р</w:t>
        </w:r>
        <w:r w:rsidRPr="00301114">
          <w:rPr>
            <w:rFonts w:ascii="Times New Roman" w:eastAsia="Times New Roman" w:hAnsi="Times New Roman" w:cs="Times New Roman"/>
            <w:i/>
            <w:iCs/>
            <w:sz w:val="24"/>
            <w:szCs w:val="24"/>
            <w:vertAlign w:val="subscript"/>
          </w:rPr>
          <w:t>Т</w:t>
        </w:r>
        <w:r w:rsidRPr="00301114">
          <w:rPr>
            <w:rFonts w:ascii="Times New Roman" w:eastAsia="Times New Roman" w:hAnsi="Times New Roman" w:cs="Times New Roman"/>
            <w:sz w:val="24"/>
            <w:szCs w:val="24"/>
          </w:rPr>
          <w:t xml:space="preserve"> – усилие в момент, когда деформация образца продолжается без увеличения нагрузки (см. рис.1).</w:t>
        </w:r>
      </w:ins>
    </w:p>
    <w:p w:rsidR="00301114" w:rsidRPr="00301114" w:rsidRDefault="00301114" w:rsidP="00301114">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301114">
          <w:rPr>
            <w:rFonts w:ascii="Times New Roman" w:eastAsia="Times New Roman" w:hAnsi="Times New Roman" w:cs="Times New Roman"/>
            <w:sz w:val="24"/>
            <w:szCs w:val="24"/>
          </w:rPr>
          <w:t>Физический предел текучести характеризует сопротивление металла малым пластическим деформациям.</w:t>
        </w:r>
      </w:ins>
    </w:p>
    <w:p w:rsidR="00301114" w:rsidRPr="00301114" w:rsidRDefault="00301114" w:rsidP="00301114">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301114">
          <w:rPr>
            <w:rFonts w:ascii="Times New Roman" w:eastAsia="Times New Roman" w:hAnsi="Times New Roman" w:cs="Times New Roman"/>
            <w:i/>
            <w:iCs/>
            <w:sz w:val="24"/>
            <w:szCs w:val="24"/>
          </w:rPr>
          <w:t xml:space="preserve">3 Относительное удлинение </w:t>
        </w:r>
        <w:proofErr w:type="spellStart"/>
        <w:r w:rsidRPr="00301114">
          <w:rPr>
            <w:rFonts w:ascii="Times New Roman" w:eastAsia="Times New Roman" w:hAnsi="Times New Roman" w:cs="Times New Roman"/>
            <w:i/>
            <w:iCs/>
            <w:sz w:val="24"/>
            <w:szCs w:val="24"/>
          </w:rPr>
          <w:t>d</w:t>
        </w:r>
        <w:proofErr w:type="spellEnd"/>
        <w:r w:rsidRPr="00301114">
          <w:rPr>
            <w:rFonts w:ascii="Times New Roman" w:eastAsia="Times New Roman" w:hAnsi="Times New Roman" w:cs="Times New Roman"/>
            <w:sz w:val="24"/>
            <w:szCs w:val="24"/>
          </w:rPr>
          <w:t xml:space="preserve">. Его вычисляют по формуле, </w:t>
        </w:r>
        <w:r w:rsidRPr="00301114">
          <w:rPr>
            <w:rFonts w:ascii="Times New Roman" w:eastAsia="Times New Roman" w:hAnsi="Times New Roman" w:cs="Times New Roman"/>
            <w:i/>
            <w:iCs/>
            <w:sz w:val="24"/>
            <w:szCs w:val="24"/>
          </w:rPr>
          <w:t>%</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4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6005" cy="465455"/>
            <wp:effectExtent l="0" t="0" r="0" b="0"/>
            <wp:docPr id="9" name="Рисунок 9" descr="https://helpiks.org/helpiksorg/baza6/65456961640.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iks.org/helpiksorg/baza6/65456961640.files/image022.gif"/>
                    <pic:cNvPicPr>
                      <a:picLocks noChangeAspect="1" noChangeArrowheads="1"/>
                    </pic:cNvPicPr>
                  </pic:nvPicPr>
                  <pic:blipFill>
                    <a:blip r:embed="rId12"/>
                    <a:srcRect/>
                    <a:stretch>
                      <a:fillRect/>
                    </a:stretch>
                  </pic:blipFill>
                  <pic:spPr bwMode="auto">
                    <a:xfrm>
                      <a:off x="0" y="0"/>
                      <a:ext cx="1056005" cy="465455"/>
                    </a:xfrm>
                    <a:prstGeom prst="rect">
                      <a:avLst/>
                    </a:prstGeom>
                    <a:noFill/>
                    <a:ln w="9525">
                      <a:noFill/>
                      <a:miter lim="800000"/>
                      <a:headEnd/>
                      <a:tailEnd/>
                    </a:ln>
                  </pic:spPr>
                </pic:pic>
              </a:graphicData>
            </a:graphic>
          </wp:inline>
        </w:drawing>
      </w:r>
    </w:p>
    <w:p w:rsidR="00301114" w:rsidRPr="00301114" w:rsidRDefault="00301114" w:rsidP="00301114">
      <w:p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301114">
          <w:rPr>
            <w:rFonts w:ascii="Times New Roman" w:eastAsia="Times New Roman" w:hAnsi="Times New Roman" w:cs="Times New Roman"/>
            <w:sz w:val="24"/>
            <w:szCs w:val="24"/>
          </w:rPr>
          <w:t xml:space="preserve">где </w:t>
        </w:r>
      </w:ins>
      <w:r>
        <w:rPr>
          <w:rFonts w:ascii="Times New Roman" w:eastAsia="Times New Roman" w:hAnsi="Times New Roman" w:cs="Times New Roman"/>
          <w:noProof/>
          <w:sz w:val="24"/>
          <w:szCs w:val="24"/>
        </w:rPr>
        <w:drawing>
          <wp:inline distT="0" distB="0" distL="0" distR="0">
            <wp:extent cx="182880" cy="374015"/>
            <wp:effectExtent l="19050" t="0" r="7620" b="0"/>
            <wp:docPr id="10" name="Рисунок 10" descr="https://helpiks.org/helpiksorg/baza6/65456961640.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iks.org/helpiksorg/baza6/65456961640.files/image024.gif"/>
                    <pic:cNvPicPr>
                      <a:picLocks noChangeAspect="1" noChangeArrowheads="1"/>
                    </pic:cNvPicPr>
                  </pic:nvPicPr>
                  <pic:blipFill>
                    <a:blip r:embed="rId13"/>
                    <a:srcRect/>
                    <a:stretch>
                      <a:fillRect/>
                    </a:stretch>
                  </pic:blipFill>
                  <pic:spPr bwMode="auto">
                    <a:xfrm>
                      <a:off x="0" y="0"/>
                      <a:ext cx="182880" cy="374015"/>
                    </a:xfrm>
                    <a:prstGeom prst="rect">
                      <a:avLst/>
                    </a:prstGeom>
                    <a:noFill/>
                    <a:ln w="9525">
                      <a:noFill/>
                      <a:miter lim="800000"/>
                      <a:headEnd/>
                      <a:tailEnd/>
                    </a:ln>
                  </pic:spPr>
                </pic:pic>
              </a:graphicData>
            </a:graphic>
          </wp:inline>
        </w:drawing>
      </w:r>
      <w:ins w:id="44" w:author="Unknown">
        <w:r w:rsidRPr="00301114">
          <w:rPr>
            <w:rFonts w:ascii="Times New Roman" w:eastAsia="Times New Roman" w:hAnsi="Times New Roman" w:cs="Times New Roman"/>
            <w:sz w:val="24"/>
            <w:szCs w:val="24"/>
          </w:rPr>
          <w:t>– исходная рабочая длина образца, мм;</w:t>
        </w:r>
      </w:ins>
    </w:p>
    <w:p w:rsidR="00301114" w:rsidRPr="00301114" w:rsidRDefault="00301114" w:rsidP="00301114">
      <w:pPr>
        <w:spacing w:before="100" w:beforeAutospacing="1" w:after="100" w:afterAutospacing="1" w:line="240" w:lineRule="auto"/>
        <w:rPr>
          <w:ins w:id="45"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4625" cy="349250"/>
            <wp:effectExtent l="19050" t="0" r="0" b="0"/>
            <wp:docPr id="11" name="Рисунок 11" descr="https://helpiks.org/helpiksorg/baza6/65456961640.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iks.org/helpiksorg/baza6/65456961640.files/image026.gif"/>
                    <pic:cNvPicPr>
                      <a:picLocks noChangeAspect="1" noChangeArrowheads="1"/>
                    </pic:cNvPicPr>
                  </pic:nvPicPr>
                  <pic:blipFill>
                    <a:blip r:embed="rId14"/>
                    <a:srcRect/>
                    <a:stretch>
                      <a:fillRect/>
                    </a:stretch>
                  </pic:blipFill>
                  <pic:spPr bwMode="auto">
                    <a:xfrm>
                      <a:off x="0" y="0"/>
                      <a:ext cx="174625" cy="349250"/>
                    </a:xfrm>
                    <a:prstGeom prst="rect">
                      <a:avLst/>
                    </a:prstGeom>
                    <a:noFill/>
                    <a:ln w="9525">
                      <a:noFill/>
                      <a:miter lim="800000"/>
                      <a:headEnd/>
                      <a:tailEnd/>
                    </a:ln>
                  </pic:spPr>
                </pic:pic>
              </a:graphicData>
            </a:graphic>
          </wp:inline>
        </w:drawing>
      </w:r>
      <w:ins w:id="46" w:author="Unknown">
        <w:r w:rsidRPr="00301114">
          <w:rPr>
            <w:rFonts w:ascii="Times New Roman" w:eastAsia="Times New Roman" w:hAnsi="Times New Roman" w:cs="Times New Roman"/>
            <w:sz w:val="24"/>
            <w:szCs w:val="24"/>
          </w:rPr>
          <w:t>– рабочая длина после разрыва образца, мм.</w:t>
        </w:r>
      </w:ins>
    </w:p>
    <w:p w:rsidR="00301114" w:rsidRPr="00301114" w:rsidRDefault="00301114" w:rsidP="00301114">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301114">
          <w:rPr>
            <w:rFonts w:ascii="Times New Roman" w:eastAsia="Times New Roman" w:hAnsi="Times New Roman" w:cs="Times New Roman"/>
            <w:sz w:val="24"/>
            <w:szCs w:val="24"/>
          </w:rPr>
          <w:t xml:space="preserve">4 </w:t>
        </w:r>
        <w:r w:rsidRPr="00301114">
          <w:rPr>
            <w:rFonts w:ascii="Times New Roman" w:eastAsia="Times New Roman" w:hAnsi="Times New Roman" w:cs="Times New Roman"/>
            <w:i/>
            <w:iCs/>
            <w:sz w:val="24"/>
            <w:szCs w:val="24"/>
          </w:rPr>
          <w:t>Относительное сужение Y.</w:t>
        </w:r>
        <w:r w:rsidRPr="00301114">
          <w:rPr>
            <w:rFonts w:ascii="Times New Roman" w:eastAsia="Times New Roman" w:hAnsi="Times New Roman" w:cs="Times New Roman"/>
            <w:sz w:val="24"/>
            <w:szCs w:val="24"/>
          </w:rPr>
          <w:t xml:space="preserve"> Его вычисляют по формуле, </w:t>
        </w:r>
        <w:r w:rsidRPr="00301114">
          <w:rPr>
            <w:rFonts w:ascii="Times New Roman" w:eastAsia="Times New Roman" w:hAnsi="Times New Roman" w:cs="Times New Roman"/>
            <w:i/>
            <w:iCs/>
            <w:sz w:val="24"/>
            <w:szCs w:val="24"/>
          </w:rPr>
          <w:t>%</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301114">
          <w:rPr>
            <w:rFonts w:ascii="Times New Roman" w:eastAsia="Times New Roman" w:hAnsi="Times New Roman" w:cs="Times New Roman"/>
            <w:sz w:val="24"/>
            <w:szCs w:val="24"/>
          </w:rPr>
          <w:t> </w:t>
        </w:r>
      </w:ins>
      <w:r>
        <w:rPr>
          <w:rFonts w:ascii="Times New Roman" w:eastAsia="Times New Roman" w:hAnsi="Times New Roman" w:cs="Times New Roman"/>
          <w:noProof/>
          <w:sz w:val="24"/>
          <w:szCs w:val="24"/>
        </w:rPr>
        <w:drawing>
          <wp:inline distT="0" distB="0" distL="0" distR="0">
            <wp:extent cx="1064260" cy="448945"/>
            <wp:effectExtent l="19050" t="0" r="0" b="0"/>
            <wp:docPr id="12" name="Рисунок 12" descr="https://helpiks.org/helpiksorg/baza6/65456961640.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iks.org/helpiksorg/baza6/65456961640.files/image028.gif"/>
                    <pic:cNvPicPr>
                      <a:picLocks noChangeAspect="1" noChangeArrowheads="1"/>
                    </pic:cNvPicPr>
                  </pic:nvPicPr>
                  <pic:blipFill>
                    <a:blip r:embed="rId15"/>
                    <a:srcRect/>
                    <a:stretch>
                      <a:fillRect/>
                    </a:stretch>
                  </pic:blipFill>
                  <pic:spPr bwMode="auto">
                    <a:xfrm>
                      <a:off x="0" y="0"/>
                      <a:ext cx="1064260" cy="448945"/>
                    </a:xfrm>
                    <a:prstGeom prst="rect">
                      <a:avLst/>
                    </a:prstGeom>
                    <a:noFill/>
                    <a:ln w="9525">
                      <a:noFill/>
                      <a:miter lim="800000"/>
                      <a:headEnd/>
                      <a:tailEnd/>
                    </a:ln>
                  </pic:spPr>
                </pic:pic>
              </a:graphicData>
            </a:graphic>
          </wp:inline>
        </w:drawing>
      </w:r>
      <w:ins w:id="51" w:author="Unknown">
        <w:r w:rsidRPr="00301114">
          <w:rPr>
            <w:rFonts w:ascii="Times New Roman" w:eastAsia="Times New Roman" w:hAnsi="Times New Roman" w:cs="Times New Roman"/>
            <w:sz w:val="24"/>
            <w:szCs w:val="24"/>
          </w:rPr>
          <w:t xml:space="preserve"> где </w:t>
        </w:r>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i/>
            <w:iCs/>
            <w:sz w:val="24"/>
            <w:szCs w:val="24"/>
            <w:vertAlign w:val="subscript"/>
          </w:rPr>
          <w:t>1</w:t>
        </w:r>
        <w:r w:rsidRPr="00301114">
          <w:rPr>
            <w:rFonts w:ascii="Times New Roman" w:eastAsia="Times New Roman" w:hAnsi="Times New Roman" w:cs="Times New Roman"/>
            <w:sz w:val="24"/>
            <w:szCs w:val="24"/>
          </w:rPr>
          <w:t xml:space="preserve"> – площадь поперечного сечения в месте разрыва образца, мм</w:t>
        </w:r>
        <w:r w:rsidRPr="00301114">
          <w:rPr>
            <w:rFonts w:ascii="Times New Roman" w:eastAsia="Times New Roman" w:hAnsi="Times New Roman" w:cs="Times New Roman"/>
            <w:sz w:val="24"/>
            <w:szCs w:val="24"/>
            <w:vertAlign w:val="superscript"/>
          </w:rPr>
          <w:t>2</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301114">
          <w:rPr>
            <w:rFonts w:ascii="Times New Roman" w:eastAsia="Times New Roman" w:hAnsi="Times New Roman" w:cs="Times New Roman"/>
            <w:sz w:val="24"/>
            <w:szCs w:val="24"/>
          </w:rPr>
          <w:t>Относительное сужение характеризует склонность металла к сосредоточенной пластической деформации.</w:t>
        </w:r>
      </w:ins>
    </w:p>
    <w:p w:rsidR="00301114" w:rsidRPr="00301114" w:rsidRDefault="00301114" w:rsidP="00301114">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301114">
          <w:rPr>
            <w:rFonts w:ascii="Times New Roman" w:eastAsia="Times New Roman" w:hAnsi="Times New Roman" w:cs="Times New Roman"/>
            <w:b/>
            <w:bCs/>
            <w:sz w:val="24"/>
            <w:szCs w:val="24"/>
          </w:rPr>
          <w:t xml:space="preserve">Определение твердости. </w:t>
        </w:r>
        <w:r w:rsidRPr="00301114">
          <w:rPr>
            <w:rFonts w:ascii="Times New Roman" w:eastAsia="Times New Roman" w:hAnsi="Times New Roman" w:cs="Times New Roman"/>
            <w:sz w:val="24"/>
            <w:szCs w:val="24"/>
          </w:rPr>
          <w:t xml:space="preserve">Твердостью называется сопротивление металла проникновению в него другого, более твердого тела при контактном </w:t>
        </w:r>
        <w:proofErr w:type="spellStart"/>
        <w:r w:rsidRPr="00301114">
          <w:rPr>
            <w:rFonts w:ascii="Times New Roman" w:eastAsia="Times New Roman" w:hAnsi="Times New Roman" w:cs="Times New Roman"/>
            <w:sz w:val="24"/>
            <w:szCs w:val="24"/>
          </w:rPr>
          <w:t>нагружении</w:t>
        </w:r>
        <w:proofErr w:type="spellEnd"/>
        <w:r w:rsidRPr="00301114">
          <w:rPr>
            <w:rFonts w:ascii="Times New Roman" w:eastAsia="Times New Roman" w:hAnsi="Times New Roman" w:cs="Times New Roman"/>
            <w:sz w:val="24"/>
            <w:szCs w:val="24"/>
          </w:rPr>
          <w:t xml:space="preserve">. Наиболее часто твердость определяют методом вдавливания. Тело, которое вдавливают, называется </w:t>
        </w:r>
        <w:proofErr w:type="spellStart"/>
        <w:r w:rsidRPr="00301114">
          <w:rPr>
            <w:rFonts w:ascii="Times New Roman" w:eastAsia="Times New Roman" w:hAnsi="Times New Roman" w:cs="Times New Roman"/>
            <w:sz w:val="24"/>
            <w:szCs w:val="24"/>
          </w:rPr>
          <w:t>индентором</w:t>
        </w:r>
        <w:proofErr w:type="spellEnd"/>
        <w:r w:rsidRPr="00301114">
          <w:rPr>
            <w:rFonts w:ascii="Times New Roman" w:eastAsia="Times New Roman" w:hAnsi="Times New Roman" w:cs="Times New Roman"/>
            <w:sz w:val="24"/>
            <w:szCs w:val="24"/>
          </w:rPr>
          <w:t>. Наиболее распространены следующие методы определения твердости:</w:t>
        </w:r>
      </w:ins>
    </w:p>
    <w:p w:rsidR="00301114" w:rsidRPr="00301114" w:rsidRDefault="00301114" w:rsidP="00301114">
      <w:pPr>
        <w:spacing w:before="100" w:beforeAutospacing="1" w:after="100" w:afterAutospacing="1" w:line="240" w:lineRule="auto"/>
        <w:rPr>
          <w:ins w:id="56" w:author="Unknown"/>
          <w:rFonts w:ascii="Times New Roman" w:eastAsia="Times New Roman" w:hAnsi="Times New Roman" w:cs="Times New Roman"/>
          <w:sz w:val="24"/>
          <w:szCs w:val="24"/>
        </w:rPr>
      </w:pPr>
      <w:ins w:id="57" w:author="Unknown">
        <w:r w:rsidRPr="00301114">
          <w:rPr>
            <w:rFonts w:ascii="Times New Roman" w:eastAsia="Times New Roman" w:hAnsi="Times New Roman" w:cs="Times New Roman"/>
            <w:sz w:val="24"/>
            <w:szCs w:val="24"/>
          </w:rPr>
          <w:t xml:space="preserve">1 </w:t>
        </w:r>
        <w:r w:rsidRPr="00301114">
          <w:rPr>
            <w:rFonts w:ascii="Times New Roman" w:eastAsia="Times New Roman" w:hAnsi="Times New Roman" w:cs="Times New Roman"/>
            <w:i/>
            <w:iCs/>
            <w:sz w:val="24"/>
            <w:szCs w:val="24"/>
          </w:rPr>
          <w:t>По Бринеллю.</w:t>
        </w:r>
        <w:r w:rsidRPr="00301114">
          <w:rPr>
            <w:rFonts w:ascii="Times New Roman" w:eastAsia="Times New Roman" w:hAnsi="Times New Roman" w:cs="Times New Roman"/>
            <w:sz w:val="24"/>
            <w:szCs w:val="24"/>
          </w:rPr>
          <w:t xml:space="preserve"> В этом случае в испытуемый металл под определенной нагрузкой вдавливают на специальном прессе твердый шарик. Твердость обозначается НВ и вычисляется по формуле,</w:t>
        </w:r>
        <w:r w:rsidRPr="00301114">
          <w:rPr>
            <w:rFonts w:ascii="Times New Roman" w:eastAsia="Times New Roman" w:hAnsi="Times New Roman" w:cs="Times New Roman"/>
            <w:i/>
            <w:iCs/>
            <w:sz w:val="24"/>
            <w:szCs w:val="24"/>
          </w:rPr>
          <w:t xml:space="preserve"> </w:t>
        </w:r>
        <w:proofErr w:type="spellStart"/>
        <w:r w:rsidRPr="00301114">
          <w:rPr>
            <w:rFonts w:ascii="Times New Roman" w:eastAsia="Times New Roman" w:hAnsi="Times New Roman" w:cs="Times New Roman"/>
            <w:i/>
            <w:iCs/>
            <w:sz w:val="24"/>
            <w:szCs w:val="24"/>
          </w:rPr>
          <w:t>MПа</w:t>
        </w:r>
        <w:proofErr w:type="spellEnd"/>
        <w:r w:rsidRPr="00301114">
          <w:rPr>
            <w:rFonts w:ascii="Times New Roman" w:eastAsia="Times New Roman" w:hAnsi="Times New Roman" w:cs="Times New Roman"/>
            <w:i/>
            <w:iCs/>
            <w:sz w:val="24"/>
            <w:szCs w:val="24"/>
          </w:rPr>
          <w:t xml:space="preserve"> (кгс/мм</w:t>
        </w:r>
        <w:r w:rsidRPr="00301114">
          <w:rPr>
            <w:rFonts w:ascii="Times New Roman" w:eastAsia="Times New Roman" w:hAnsi="Times New Roman" w:cs="Times New Roman"/>
            <w:i/>
            <w:iCs/>
            <w:sz w:val="24"/>
            <w:szCs w:val="24"/>
            <w:vertAlign w:val="superscript"/>
          </w:rPr>
          <w:t>2</w:t>
        </w:r>
        <w:r w:rsidRPr="00301114">
          <w:rPr>
            <w:rFonts w:ascii="Times New Roman" w:eastAsia="Times New Roman" w:hAnsi="Times New Roman" w:cs="Times New Roman"/>
            <w:i/>
            <w:iCs/>
            <w:sz w:val="24"/>
            <w:szCs w:val="24"/>
          </w:rPr>
          <w:t>)</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6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150" cy="390525"/>
            <wp:effectExtent l="19050" t="0" r="0" b="0"/>
            <wp:docPr id="13" name="Рисунок 13" descr="https://helpiks.org/helpiksorg/baza6/65456961640.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iks.org/helpiksorg/baza6/65456961640.files/image030.gif"/>
                    <pic:cNvPicPr>
                      <a:picLocks noChangeAspect="1" noChangeArrowheads="1"/>
                    </pic:cNvPicPr>
                  </pic:nvPicPr>
                  <pic:blipFill>
                    <a:blip r:embed="rId16"/>
                    <a:srcRect/>
                    <a:stretch>
                      <a:fillRect/>
                    </a:stretch>
                  </pic:blipFill>
                  <pic:spPr bwMode="auto">
                    <a:xfrm>
                      <a:off x="0" y="0"/>
                      <a:ext cx="565150" cy="390525"/>
                    </a:xfrm>
                    <a:prstGeom prst="rect">
                      <a:avLst/>
                    </a:prstGeom>
                    <a:noFill/>
                    <a:ln w="9525">
                      <a:noFill/>
                      <a:miter lim="800000"/>
                      <a:headEnd/>
                      <a:tailEnd/>
                    </a:ln>
                  </pic:spPr>
                </pic:pic>
              </a:graphicData>
            </a:graphic>
          </wp:inline>
        </w:drawing>
      </w:r>
      <w:ins w:id="61" w:author="Unknown">
        <w:r w:rsidRPr="00301114">
          <w:rPr>
            <w:rFonts w:ascii="Times New Roman" w:eastAsia="Times New Roman" w:hAnsi="Times New Roman" w:cs="Times New Roman"/>
            <w:sz w:val="24"/>
            <w:szCs w:val="24"/>
          </w:rPr>
          <w:t xml:space="preserve">, где </w:t>
        </w:r>
        <w:r w:rsidRPr="00301114">
          <w:rPr>
            <w:rFonts w:ascii="Times New Roman" w:eastAsia="Times New Roman" w:hAnsi="Times New Roman" w:cs="Times New Roman"/>
            <w:i/>
            <w:iCs/>
            <w:sz w:val="24"/>
            <w:szCs w:val="24"/>
          </w:rPr>
          <w:t>Р</w:t>
        </w:r>
        <w:r w:rsidRPr="00301114">
          <w:rPr>
            <w:rFonts w:ascii="Times New Roman" w:eastAsia="Times New Roman" w:hAnsi="Times New Roman" w:cs="Times New Roman"/>
            <w:sz w:val="24"/>
            <w:szCs w:val="24"/>
          </w:rPr>
          <w:t xml:space="preserve"> – усилие вдавливания, </w:t>
        </w:r>
        <w:r w:rsidRPr="00301114">
          <w:rPr>
            <w:rFonts w:ascii="Times New Roman" w:eastAsia="Times New Roman" w:hAnsi="Times New Roman" w:cs="Times New Roman"/>
            <w:i/>
            <w:iCs/>
            <w:sz w:val="24"/>
            <w:szCs w:val="24"/>
          </w:rPr>
          <w:t>Н</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sz w:val="24"/>
            <w:szCs w:val="24"/>
          </w:rPr>
          <w:t xml:space="preserve"> –сферическая площадь отпечатка.</w:t>
        </w:r>
      </w:ins>
    </w:p>
    <w:p w:rsidR="00301114" w:rsidRPr="00301114" w:rsidRDefault="00301114" w:rsidP="00301114">
      <w:pPr>
        <w:spacing w:before="100" w:beforeAutospacing="1" w:after="100" w:afterAutospacing="1" w:line="240" w:lineRule="auto"/>
        <w:rPr>
          <w:ins w:id="64" w:author="Unknown"/>
          <w:rFonts w:ascii="Times New Roman" w:eastAsia="Times New Roman" w:hAnsi="Times New Roman" w:cs="Times New Roman"/>
          <w:sz w:val="24"/>
          <w:szCs w:val="24"/>
        </w:rPr>
      </w:pPr>
      <w:ins w:id="65" w:author="Unknown">
        <w:r w:rsidRPr="00301114">
          <w:rPr>
            <w:rFonts w:ascii="Times New Roman" w:eastAsia="Times New Roman" w:hAnsi="Times New Roman" w:cs="Times New Roman"/>
            <w:sz w:val="24"/>
            <w:szCs w:val="24"/>
          </w:rPr>
          <w:t>Применяют дискретные диаметры шариков: 10; 5; 2,5 мм при соблюдении следующего соотношения между усилием вдавливания и диаметром шарика</w:t>
        </w:r>
        <w:r w:rsidRPr="00301114">
          <w:rPr>
            <w:rFonts w:ascii="Times New Roman" w:eastAsia="Times New Roman" w:hAnsi="Times New Roman" w:cs="Times New Roman"/>
            <w:i/>
            <w:iCs/>
            <w:sz w:val="24"/>
            <w:szCs w:val="24"/>
          </w:rPr>
          <w:t>: Р</w:t>
        </w:r>
        <w:r w:rsidRPr="00301114">
          <w:rPr>
            <w:rFonts w:ascii="Times New Roman" w:eastAsia="Times New Roman" w:hAnsi="Times New Roman" w:cs="Times New Roman"/>
            <w:sz w:val="24"/>
            <w:szCs w:val="24"/>
          </w:rPr>
          <w:t xml:space="preserve"> = 300 D</w:t>
        </w:r>
        <w:r w:rsidRPr="00301114">
          <w:rPr>
            <w:rFonts w:ascii="Times New Roman" w:eastAsia="Times New Roman" w:hAnsi="Times New Roman" w:cs="Times New Roman"/>
            <w:sz w:val="24"/>
            <w:szCs w:val="24"/>
            <w:vertAlign w:val="superscript"/>
          </w:rPr>
          <w:t>2</w:t>
        </w:r>
        <w:r w:rsidRPr="00301114">
          <w:rPr>
            <w:rFonts w:ascii="Times New Roman" w:eastAsia="Times New Roman" w:hAnsi="Times New Roman" w:cs="Times New Roman"/>
            <w:sz w:val="24"/>
            <w:szCs w:val="24"/>
          </w:rPr>
          <w:t xml:space="preserve">, для цветных металлов </w:t>
        </w:r>
        <w:r w:rsidRPr="00301114">
          <w:rPr>
            <w:rFonts w:ascii="Times New Roman" w:eastAsia="Times New Roman" w:hAnsi="Times New Roman" w:cs="Times New Roman"/>
            <w:i/>
            <w:iCs/>
            <w:sz w:val="24"/>
            <w:szCs w:val="24"/>
          </w:rPr>
          <w:t>Р</w:t>
        </w:r>
        <w:r w:rsidRPr="00301114">
          <w:rPr>
            <w:rFonts w:ascii="Times New Roman" w:eastAsia="Times New Roman" w:hAnsi="Times New Roman" w:cs="Times New Roman"/>
            <w:sz w:val="24"/>
            <w:szCs w:val="24"/>
          </w:rPr>
          <w:t>= 100</w:t>
        </w:r>
        <w:r w:rsidRPr="00301114">
          <w:rPr>
            <w:rFonts w:ascii="Times New Roman" w:eastAsia="Times New Roman" w:hAnsi="Times New Roman" w:cs="Times New Roman"/>
            <w:sz w:val="24"/>
            <w:szCs w:val="24"/>
            <w:vertAlign w:val="superscript"/>
          </w:rPr>
          <w:t xml:space="preserve"> </w:t>
        </w:r>
        <w:r w:rsidRPr="00301114">
          <w:rPr>
            <w:rFonts w:ascii="Times New Roman" w:eastAsia="Times New Roman" w:hAnsi="Times New Roman" w:cs="Times New Roman"/>
            <w:sz w:val="24"/>
            <w:szCs w:val="24"/>
          </w:rPr>
          <w:t>D</w:t>
        </w:r>
        <w:r w:rsidRPr="00301114">
          <w:rPr>
            <w:rFonts w:ascii="Times New Roman" w:eastAsia="Times New Roman" w:hAnsi="Times New Roman" w:cs="Times New Roman"/>
            <w:sz w:val="24"/>
            <w:szCs w:val="24"/>
            <w:vertAlign w:val="superscript"/>
          </w:rPr>
          <w:t>2</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66" w:author="Unknown"/>
          <w:rFonts w:ascii="Times New Roman" w:eastAsia="Times New Roman" w:hAnsi="Times New Roman" w:cs="Times New Roman"/>
          <w:sz w:val="24"/>
          <w:szCs w:val="24"/>
        </w:rPr>
      </w:pPr>
      <w:ins w:id="67" w:author="Unknown">
        <w:r w:rsidRPr="00301114">
          <w:rPr>
            <w:rFonts w:ascii="Times New Roman" w:eastAsia="Times New Roman" w:hAnsi="Times New Roman" w:cs="Times New Roman"/>
            <w:sz w:val="24"/>
            <w:szCs w:val="24"/>
          </w:rPr>
          <w:t xml:space="preserve">2 </w:t>
        </w:r>
        <w:r w:rsidRPr="00301114">
          <w:rPr>
            <w:rFonts w:ascii="Times New Roman" w:eastAsia="Times New Roman" w:hAnsi="Times New Roman" w:cs="Times New Roman"/>
            <w:i/>
            <w:iCs/>
            <w:sz w:val="24"/>
            <w:szCs w:val="24"/>
          </w:rPr>
          <w:t xml:space="preserve">По </w:t>
        </w:r>
        <w:proofErr w:type="spellStart"/>
        <w:r w:rsidRPr="00301114">
          <w:rPr>
            <w:rFonts w:ascii="Times New Roman" w:eastAsia="Times New Roman" w:hAnsi="Times New Roman" w:cs="Times New Roman"/>
            <w:i/>
            <w:iCs/>
            <w:sz w:val="24"/>
            <w:szCs w:val="24"/>
          </w:rPr>
          <w:t>Роквеллу</w:t>
        </w:r>
        <w:proofErr w:type="spellEnd"/>
        <w:r w:rsidRPr="00301114">
          <w:rPr>
            <w:rFonts w:ascii="Times New Roman" w:eastAsia="Times New Roman" w:hAnsi="Times New Roman" w:cs="Times New Roman"/>
            <w:i/>
            <w:iCs/>
            <w:sz w:val="24"/>
            <w:szCs w:val="24"/>
          </w:rPr>
          <w:t xml:space="preserve">. </w:t>
        </w:r>
        <w:r w:rsidRPr="00301114">
          <w:rPr>
            <w:rFonts w:ascii="Times New Roman" w:eastAsia="Times New Roman" w:hAnsi="Times New Roman" w:cs="Times New Roman"/>
            <w:sz w:val="24"/>
            <w:szCs w:val="24"/>
          </w:rPr>
          <w:t xml:space="preserve">В этом случае в испытуемое тело вдавливают на специальном прессе алмазный наконечник с углом при вершине 120° или стальной шарик диаметром 1,588 мм. Твердость обозначают HR с добавлением индекса, который зависит от того, какой </w:t>
        </w:r>
        <w:proofErr w:type="spellStart"/>
        <w:r w:rsidRPr="00301114">
          <w:rPr>
            <w:rFonts w:ascii="Times New Roman" w:eastAsia="Times New Roman" w:hAnsi="Times New Roman" w:cs="Times New Roman"/>
            <w:sz w:val="24"/>
            <w:szCs w:val="24"/>
          </w:rPr>
          <w:t>индентор</w:t>
        </w:r>
        <w:proofErr w:type="spellEnd"/>
        <w:r w:rsidRPr="00301114">
          <w:rPr>
            <w:rFonts w:ascii="Times New Roman" w:eastAsia="Times New Roman" w:hAnsi="Times New Roman" w:cs="Times New Roman"/>
            <w:sz w:val="24"/>
            <w:szCs w:val="24"/>
          </w:rPr>
          <w:t xml:space="preserve"> вдавливают и каково усилие вдавливания.</w:t>
        </w:r>
      </w:ins>
    </w:p>
    <w:p w:rsidR="00301114" w:rsidRPr="00301114" w:rsidRDefault="00301114" w:rsidP="00301114">
      <w:p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301114">
          <w:rPr>
            <w:rFonts w:ascii="Times New Roman" w:eastAsia="Times New Roman" w:hAnsi="Times New Roman" w:cs="Times New Roman"/>
            <w:sz w:val="24"/>
            <w:szCs w:val="24"/>
          </w:rPr>
          <w:t xml:space="preserve">Если вдавливают алмазный конус под нагрузкой 60 кг, твердость обозначают HRA, если конус под нагрузкой 150 кг – HRC, если стальной шарик при нагрузке 100 кг – НRВ. Величину твердости отсчитывают по циферблату прибора, она является, по существу, величиной, обратной глубине проникновения </w:t>
        </w:r>
        <w:proofErr w:type="spellStart"/>
        <w:r w:rsidRPr="00301114">
          <w:rPr>
            <w:rFonts w:ascii="Times New Roman" w:eastAsia="Times New Roman" w:hAnsi="Times New Roman" w:cs="Times New Roman"/>
            <w:sz w:val="24"/>
            <w:szCs w:val="24"/>
          </w:rPr>
          <w:t>индентора</w:t>
        </w:r>
        <w:proofErr w:type="spellEnd"/>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301114">
          <w:rPr>
            <w:rFonts w:ascii="Times New Roman" w:eastAsia="Times New Roman" w:hAnsi="Times New Roman" w:cs="Times New Roman"/>
            <w:sz w:val="24"/>
            <w:szCs w:val="24"/>
          </w:rPr>
          <w:t xml:space="preserve">3 </w:t>
        </w:r>
        <w:r w:rsidRPr="00301114">
          <w:rPr>
            <w:rFonts w:ascii="Times New Roman" w:eastAsia="Times New Roman" w:hAnsi="Times New Roman" w:cs="Times New Roman"/>
            <w:i/>
            <w:iCs/>
            <w:sz w:val="24"/>
            <w:szCs w:val="24"/>
          </w:rPr>
          <w:t xml:space="preserve">По </w:t>
        </w:r>
        <w:proofErr w:type="spellStart"/>
        <w:r w:rsidRPr="00301114">
          <w:rPr>
            <w:rFonts w:ascii="Times New Roman" w:eastAsia="Times New Roman" w:hAnsi="Times New Roman" w:cs="Times New Roman"/>
            <w:i/>
            <w:iCs/>
            <w:sz w:val="24"/>
            <w:szCs w:val="24"/>
          </w:rPr>
          <w:t>Виккерсу</w:t>
        </w:r>
        <w:proofErr w:type="spellEnd"/>
        <w:r w:rsidRPr="00301114">
          <w:rPr>
            <w:rFonts w:ascii="Times New Roman" w:eastAsia="Times New Roman" w:hAnsi="Times New Roman" w:cs="Times New Roman"/>
            <w:i/>
            <w:iCs/>
            <w:sz w:val="24"/>
            <w:szCs w:val="24"/>
          </w:rPr>
          <w:t>.</w:t>
        </w:r>
        <w:r w:rsidRPr="00301114">
          <w:rPr>
            <w:rFonts w:ascii="Times New Roman" w:eastAsia="Times New Roman" w:hAnsi="Times New Roman" w:cs="Times New Roman"/>
            <w:sz w:val="24"/>
            <w:szCs w:val="24"/>
          </w:rPr>
          <w:t xml:space="preserve"> В этом случае вдавливают четырехгранную алмазную пирамиду. Вдавливание производят под нагрузками 10, 20, 50, 100, 300, 500 </w:t>
        </w:r>
        <w:r w:rsidRPr="00301114">
          <w:rPr>
            <w:rFonts w:ascii="Times New Roman" w:eastAsia="Times New Roman" w:hAnsi="Times New Roman" w:cs="Times New Roman"/>
            <w:i/>
            <w:iCs/>
            <w:sz w:val="24"/>
            <w:szCs w:val="24"/>
          </w:rPr>
          <w:t>Н</w:t>
        </w:r>
        <w:r w:rsidRPr="00301114">
          <w:rPr>
            <w:rFonts w:ascii="Times New Roman" w:eastAsia="Times New Roman" w:hAnsi="Times New Roman" w:cs="Times New Roman"/>
            <w:sz w:val="24"/>
            <w:szCs w:val="24"/>
          </w:rPr>
          <w:t>. Величину твердости определяют по формуле,</w:t>
        </w:r>
        <w:r w:rsidRPr="00301114">
          <w:rPr>
            <w:rFonts w:ascii="Times New Roman" w:eastAsia="Times New Roman" w:hAnsi="Times New Roman" w:cs="Times New Roman"/>
            <w:i/>
            <w:iCs/>
            <w:sz w:val="24"/>
            <w:szCs w:val="24"/>
          </w:rPr>
          <w:t xml:space="preserve"> МПа</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72" w:author="Unknown"/>
          <w:rFonts w:ascii="Times New Roman" w:eastAsia="Times New Roman" w:hAnsi="Times New Roman" w:cs="Times New Roman"/>
          <w:sz w:val="24"/>
          <w:szCs w:val="24"/>
        </w:rPr>
      </w:pPr>
      <w:ins w:id="73"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74" w:author="Unknown"/>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extent cx="1022350" cy="424180"/>
            <wp:effectExtent l="0" t="0" r="0" b="0"/>
            <wp:docPr id="14" name="Рисунок 14" descr="https://helpiks.org/helpiksorg/baza6/65456961640.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iks.org/helpiksorg/baza6/65456961640.files/image032.gif"/>
                    <pic:cNvPicPr>
                      <a:picLocks noChangeAspect="1" noChangeArrowheads="1"/>
                    </pic:cNvPicPr>
                  </pic:nvPicPr>
                  <pic:blipFill>
                    <a:blip r:embed="rId17"/>
                    <a:srcRect/>
                    <a:stretch>
                      <a:fillRect/>
                    </a:stretch>
                  </pic:blipFill>
                  <pic:spPr bwMode="auto">
                    <a:xfrm>
                      <a:off x="0" y="0"/>
                      <a:ext cx="1022350" cy="424180"/>
                    </a:xfrm>
                    <a:prstGeom prst="rect">
                      <a:avLst/>
                    </a:prstGeom>
                    <a:noFill/>
                    <a:ln w="9525">
                      <a:noFill/>
                      <a:miter lim="800000"/>
                      <a:headEnd/>
                      <a:tailEnd/>
                    </a:ln>
                  </pic:spPr>
                </pic:pic>
              </a:graphicData>
            </a:graphic>
          </wp:inline>
        </w:drawing>
      </w:r>
      <w:ins w:id="75" w:author="Unknown">
        <w:r w:rsidRPr="00301114">
          <w:rPr>
            <w:rFonts w:ascii="Times New Roman" w:eastAsia="Times New Roman" w:hAnsi="Times New Roman" w:cs="Times New Roman"/>
            <w:sz w:val="24"/>
            <w:szCs w:val="24"/>
          </w:rPr>
          <w:t xml:space="preserve">где </w:t>
        </w:r>
        <w:r w:rsidRPr="00301114">
          <w:rPr>
            <w:rFonts w:ascii="Times New Roman" w:eastAsia="Times New Roman" w:hAnsi="Times New Roman" w:cs="Times New Roman"/>
            <w:i/>
            <w:iCs/>
            <w:sz w:val="24"/>
            <w:szCs w:val="24"/>
          </w:rPr>
          <w:t>Р</w:t>
        </w:r>
        <w:r w:rsidRPr="00301114">
          <w:rPr>
            <w:rFonts w:ascii="Times New Roman" w:eastAsia="Times New Roman" w:hAnsi="Times New Roman" w:cs="Times New Roman"/>
            <w:sz w:val="24"/>
            <w:szCs w:val="24"/>
          </w:rPr>
          <w:t xml:space="preserve"> – усилие вдавливания, </w:t>
        </w:r>
        <w:r w:rsidRPr="00301114">
          <w:rPr>
            <w:rFonts w:ascii="Times New Roman" w:eastAsia="Times New Roman" w:hAnsi="Times New Roman" w:cs="Times New Roman"/>
            <w:i/>
            <w:iCs/>
            <w:sz w:val="24"/>
            <w:szCs w:val="24"/>
          </w:rPr>
          <w:t>Н.</w:t>
        </w:r>
      </w:ins>
    </w:p>
    <w:p w:rsidR="00301114" w:rsidRPr="00301114" w:rsidRDefault="00301114" w:rsidP="00301114">
      <w:pPr>
        <w:spacing w:before="100" w:beforeAutospacing="1" w:after="100" w:afterAutospacing="1" w:line="240" w:lineRule="auto"/>
        <w:rPr>
          <w:ins w:id="76" w:author="Unknown"/>
          <w:rFonts w:ascii="Times New Roman" w:eastAsia="Times New Roman" w:hAnsi="Times New Roman" w:cs="Times New Roman"/>
          <w:sz w:val="24"/>
          <w:szCs w:val="24"/>
        </w:rPr>
      </w:pPr>
      <w:proofErr w:type="spellStart"/>
      <w:ins w:id="77" w:author="Unknown">
        <w:r w:rsidRPr="00301114">
          <w:rPr>
            <w:rFonts w:ascii="Times New Roman" w:eastAsia="Times New Roman" w:hAnsi="Times New Roman" w:cs="Times New Roman"/>
            <w:i/>
            <w:iCs/>
            <w:sz w:val="24"/>
            <w:szCs w:val="24"/>
          </w:rPr>
          <w:lastRenderedPageBreak/>
          <w:t>d</w:t>
        </w:r>
        <w:proofErr w:type="spellEnd"/>
        <w:r w:rsidRPr="00301114">
          <w:rPr>
            <w:rFonts w:ascii="Times New Roman" w:eastAsia="Times New Roman" w:hAnsi="Times New Roman" w:cs="Times New Roman"/>
            <w:sz w:val="24"/>
            <w:szCs w:val="24"/>
          </w:rPr>
          <w:t xml:space="preserve"> – диагональ отпечатка, мм.</w:t>
        </w:r>
      </w:ins>
    </w:p>
    <w:p w:rsidR="00301114" w:rsidRPr="00301114" w:rsidRDefault="00301114" w:rsidP="00301114">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301114">
          <w:rPr>
            <w:rFonts w:ascii="Times New Roman" w:eastAsia="Times New Roman" w:hAnsi="Times New Roman" w:cs="Times New Roman"/>
            <w:b/>
            <w:bCs/>
            <w:sz w:val="24"/>
            <w:szCs w:val="24"/>
          </w:rPr>
          <w:t xml:space="preserve">Испытания при динамических нагрузках. </w:t>
        </w:r>
        <w:r w:rsidRPr="00301114">
          <w:rPr>
            <w:rFonts w:ascii="Times New Roman" w:eastAsia="Times New Roman" w:hAnsi="Times New Roman" w:cs="Times New Roman"/>
            <w:sz w:val="24"/>
            <w:szCs w:val="24"/>
          </w:rPr>
          <w:t xml:space="preserve">Наиболее распространенным динамическим испытанием является определение ударной вязкости. Эту величину обозначают «КС» </w:t>
        </w:r>
        <w:proofErr w:type="spellStart"/>
        <w:r w:rsidRPr="00301114">
          <w:rPr>
            <w:rFonts w:ascii="Times New Roman" w:eastAsia="Times New Roman" w:hAnsi="Times New Roman" w:cs="Times New Roman"/>
            <w:sz w:val="24"/>
            <w:szCs w:val="24"/>
          </w:rPr>
          <w:t>c</w:t>
        </w:r>
        <w:proofErr w:type="spellEnd"/>
        <w:r w:rsidRPr="00301114">
          <w:rPr>
            <w:rFonts w:ascii="Times New Roman" w:eastAsia="Times New Roman" w:hAnsi="Times New Roman" w:cs="Times New Roman"/>
            <w:sz w:val="24"/>
            <w:szCs w:val="24"/>
          </w:rPr>
          <w:t xml:space="preserve"> добавлением индекса, в зависимости от характера надреза, выполняемого на испытуемом образце. Применяются образцы стандартной формы и размеров в виде четырехгранной призмы размерами 10х10х55 мм. На одной грани посередине выполняется надрез. Он может иметь U-образную форму глубиной 2 мм, радиус впадины 1 мм, либо V-образную форму глубиной также 2 мм, но радиус впадины 0,25 мм, либо на образец наносят трещину на специальном стенде.</w:t>
        </w:r>
      </w:ins>
    </w:p>
    <w:p w:rsidR="00301114" w:rsidRPr="00301114" w:rsidRDefault="00301114" w:rsidP="00301114">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301114">
          <w:rPr>
            <w:rFonts w:ascii="Times New Roman" w:eastAsia="Times New Roman" w:hAnsi="Times New Roman" w:cs="Times New Roman"/>
            <w:sz w:val="24"/>
            <w:szCs w:val="24"/>
          </w:rPr>
          <w:t>Испытания выполняют на машинах – маятниковых копрах. Сущность испытания состоит в том, что образец устанавливают на две опоры по траектории движения тяжелого маятника. Удар наносят по грани образца, противоположной надрезу, и определяют работу «А» маятника на разрушение образца. Ударная вязкость определяется по формуле,</w:t>
        </w:r>
        <w:r w:rsidRPr="00301114">
          <w:rPr>
            <w:rFonts w:ascii="Times New Roman" w:eastAsia="Times New Roman" w:hAnsi="Times New Roman" w:cs="Times New Roman"/>
            <w:i/>
            <w:iCs/>
            <w:sz w:val="24"/>
            <w:szCs w:val="24"/>
          </w:rPr>
          <w:t xml:space="preserve"> МДж/м</w:t>
        </w:r>
        <w:r w:rsidRPr="00301114">
          <w:rPr>
            <w:rFonts w:ascii="Times New Roman" w:eastAsia="Times New Roman" w:hAnsi="Times New Roman" w:cs="Times New Roman"/>
            <w:i/>
            <w:iCs/>
            <w:sz w:val="24"/>
            <w:szCs w:val="24"/>
            <w:vertAlign w:val="superscript"/>
          </w:rPr>
          <w:t>2</w:t>
        </w:r>
        <w:r w:rsidRPr="00301114">
          <w:rPr>
            <w:rFonts w:ascii="Times New Roman" w:eastAsia="Times New Roman" w:hAnsi="Times New Roman" w:cs="Times New Roman"/>
            <w:sz w:val="24"/>
            <w:szCs w:val="24"/>
          </w:rPr>
          <w:t>,</w:t>
        </w:r>
      </w:ins>
    </w:p>
    <w:p w:rsidR="00301114" w:rsidRPr="00301114" w:rsidRDefault="00301114" w:rsidP="00301114">
      <w:pPr>
        <w:spacing w:before="100" w:beforeAutospacing="1" w:after="100" w:afterAutospacing="1" w:line="240" w:lineRule="auto"/>
        <w:rPr>
          <w:ins w:id="82" w:author="Unknown"/>
          <w:rFonts w:ascii="Times New Roman" w:eastAsia="Times New Roman" w:hAnsi="Times New Roman" w:cs="Times New Roman"/>
          <w:sz w:val="24"/>
          <w:szCs w:val="24"/>
        </w:rPr>
      </w:pPr>
      <w:ins w:id="83" w:author="Unknown">
        <w:r w:rsidRPr="00301114">
          <w:rPr>
            <w:rFonts w:ascii="Times New Roman" w:eastAsia="Times New Roman" w:hAnsi="Times New Roman" w:cs="Times New Roman"/>
            <w:sz w:val="24"/>
            <w:szCs w:val="24"/>
          </w:rPr>
          <w:t> </w:t>
        </w:r>
      </w:ins>
      <w:r>
        <w:rPr>
          <w:rFonts w:ascii="Times New Roman" w:eastAsia="Times New Roman" w:hAnsi="Times New Roman" w:cs="Times New Roman"/>
          <w:i/>
          <w:iCs/>
          <w:noProof/>
          <w:sz w:val="24"/>
          <w:szCs w:val="24"/>
        </w:rPr>
        <w:drawing>
          <wp:inline distT="0" distB="0" distL="0" distR="0">
            <wp:extent cx="640080" cy="448945"/>
            <wp:effectExtent l="19050" t="0" r="0" b="0"/>
            <wp:docPr id="15" name="Рисунок 15" descr="https://helpiks.org/helpiksorg/baza6/65456961640.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iks.org/helpiksorg/baza6/65456961640.files/image034.gif"/>
                    <pic:cNvPicPr>
                      <a:picLocks noChangeAspect="1" noChangeArrowheads="1"/>
                    </pic:cNvPicPr>
                  </pic:nvPicPr>
                  <pic:blipFill>
                    <a:blip r:embed="rId18"/>
                    <a:srcRect/>
                    <a:stretch>
                      <a:fillRect/>
                    </a:stretch>
                  </pic:blipFill>
                  <pic:spPr bwMode="auto">
                    <a:xfrm>
                      <a:off x="0" y="0"/>
                      <a:ext cx="640080" cy="448945"/>
                    </a:xfrm>
                    <a:prstGeom prst="rect">
                      <a:avLst/>
                    </a:prstGeom>
                    <a:noFill/>
                    <a:ln w="9525">
                      <a:noFill/>
                      <a:miter lim="800000"/>
                      <a:headEnd/>
                      <a:tailEnd/>
                    </a:ln>
                  </pic:spPr>
                </pic:pic>
              </a:graphicData>
            </a:graphic>
          </wp:inline>
        </w:drawing>
      </w:r>
      <w:ins w:id="84" w:author="Unknown">
        <w:r w:rsidRPr="00301114">
          <w:rPr>
            <w:rFonts w:ascii="Times New Roman" w:eastAsia="Times New Roman" w:hAnsi="Times New Roman" w:cs="Times New Roman"/>
            <w:sz w:val="24"/>
            <w:szCs w:val="24"/>
          </w:rPr>
          <w:t xml:space="preserve">где </w:t>
        </w:r>
        <w:r w:rsidRPr="00301114">
          <w:rPr>
            <w:rFonts w:ascii="Times New Roman" w:eastAsia="Times New Roman" w:hAnsi="Times New Roman" w:cs="Times New Roman"/>
            <w:i/>
            <w:iCs/>
            <w:sz w:val="24"/>
            <w:szCs w:val="24"/>
          </w:rPr>
          <w:t>А</w:t>
        </w:r>
        <w:r w:rsidRPr="00301114">
          <w:rPr>
            <w:rFonts w:ascii="Times New Roman" w:eastAsia="Times New Roman" w:hAnsi="Times New Roman" w:cs="Times New Roman"/>
            <w:sz w:val="24"/>
            <w:szCs w:val="24"/>
          </w:rPr>
          <w:t xml:space="preserve"> – работа разрушения, МДж.</w:t>
        </w:r>
      </w:ins>
    </w:p>
    <w:p w:rsidR="00301114" w:rsidRPr="00301114" w:rsidRDefault="00301114" w:rsidP="00301114">
      <w:pPr>
        <w:spacing w:before="100" w:beforeAutospacing="1" w:after="100" w:afterAutospacing="1" w:line="240" w:lineRule="auto"/>
        <w:rPr>
          <w:ins w:id="85" w:author="Unknown"/>
          <w:rFonts w:ascii="Times New Roman" w:eastAsia="Times New Roman" w:hAnsi="Times New Roman" w:cs="Times New Roman"/>
          <w:sz w:val="24"/>
          <w:szCs w:val="24"/>
        </w:rPr>
      </w:pPr>
      <w:proofErr w:type="spellStart"/>
      <w:ins w:id="86" w:author="Unknown">
        <w:r w:rsidRPr="00301114">
          <w:rPr>
            <w:rFonts w:ascii="Times New Roman" w:eastAsia="Times New Roman" w:hAnsi="Times New Roman" w:cs="Times New Roman"/>
            <w:i/>
            <w:iCs/>
            <w:sz w:val="24"/>
            <w:szCs w:val="24"/>
          </w:rPr>
          <w:t>F</w:t>
        </w:r>
        <w:r w:rsidRPr="00301114">
          <w:rPr>
            <w:rFonts w:ascii="Times New Roman" w:eastAsia="Times New Roman" w:hAnsi="Times New Roman" w:cs="Times New Roman"/>
            <w:sz w:val="24"/>
            <w:szCs w:val="24"/>
            <w:vertAlign w:val="subscript"/>
          </w:rPr>
          <w:t>o</w:t>
        </w:r>
        <w:proofErr w:type="spellEnd"/>
        <w:r w:rsidRPr="00301114">
          <w:rPr>
            <w:rFonts w:ascii="Times New Roman" w:eastAsia="Times New Roman" w:hAnsi="Times New Roman" w:cs="Times New Roman"/>
            <w:sz w:val="24"/>
            <w:szCs w:val="24"/>
          </w:rPr>
          <w:t xml:space="preserve"> – площадь поперечного сечения в месте надреза.</w:t>
        </w:r>
      </w:ins>
    </w:p>
    <w:p w:rsidR="00301114" w:rsidRPr="00301114" w:rsidRDefault="00301114" w:rsidP="00301114">
      <w:p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301114">
          <w:rPr>
            <w:rFonts w:ascii="Times New Roman" w:eastAsia="Times New Roman" w:hAnsi="Times New Roman" w:cs="Times New Roman"/>
            <w:sz w:val="24"/>
            <w:szCs w:val="24"/>
          </w:rPr>
          <w:t> Если надрез U-образный, ударную вязкость обозначают KCU, если надрез V-образный – обозначают КСV, и если образец с нанесенной трещиной – КСТ.</w:t>
        </w:r>
      </w:ins>
    </w:p>
    <w:p w:rsidR="00301114" w:rsidRPr="00301114" w:rsidRDefault="00301114" w:rsidP="00301114">
      <w:p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301114">
          <w:rPr>
            <w:rFonts w:ascii="Times New Roman" w:eastAsia="Times New Roman" w:hAnsi="Times New Roman" w:cs="Times New Roman"/>
            <w:b/>
            <w:bCs/>
            <w:sz w:val="24"/>
            <w:szCs w:val="24"/>
          </w:rPr>
          <w:t xml:space="preserve">Испытания при знакопеременных (повторно-переменных) нагрузках. </w:t>
        </w:r>
        <w:r w:rsidRPr="00301114">
          <w:rPr>
            <w:rFonts w:ascii="Times New Roman" w:eastAsia="Times New Roman" w:hAnsi="Times New Roman" w:cs="Times New Roman"/>
            <w:sz w:val="24"/>
            <w:szCs w:val="24"/>
          </w:rPr>
          <w:t xml:space="preserve">Целью таких испытаний является определение предела выносливости. Это наибольшее напряжение, которое выдерживает образец после приложения бесконечно большого числа циклов перемен напряжений. Обычно под понятием «бесконечно большое число» принимают величину, которая называется базой испытания. Для сплавов на основе железа – это 10 млн. циклов. Для определения предела выносливости ( </w:t>
        </w:r>
      </w:ins>
      <w:r>
        <w:rPr>
          <w:rFonts w:ascii="Times New Roman" w:eastAsia="Times New Roman" w:hAnsi="Times New Roman" w:cs="Times New Roman"/>
          <w:noProof/>
          <w:sz w:val="24"/>
          <w:szCs w:val="24"/>
        </w:rPr>
        <w:drawing>
          <wp:inline distT="0" distB="0" distL="0" distR="0">
            <wp:extent cx="274320" cy="257810"/>
            <wp:effectExtent l="0" t="0" r="0" b="0"/>
            <wp:docPr id="16" name="Рисунок 16" descr="https://helpiks.org/helpiksorg/baza6/65456961640.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iks.org/helpiksorg/baza6/65456961640.files/image036.gif"/>
                    <pic:cNvPicPr>
                      <a:picLocks noChangeAspect="1" noChangeArrowheads="1"/>
                    </pic:cNvPicPr>
                  </pic:nvPicPr>
                  <pic:blipFill>
                    <a:blip r:embed="rId19"/>
                    <a:srcRect/>
                    <a:stretch>
                      <a:fillRect/>
                    </a:stretch>
                  </pic:blipFill>
                  <pic:spPr bwMode="auto">
                    <a:xfrm>
                      <a:off x="0" y="0"/>
                      <a:ext cx="274320" cy="257810"/>
                    </a:xfrm>
                    <a:prstGeom prst="rect">
                      <a:avLst/>
                    </a:prstGeom>
                    <a:noFill/>
                    <a:ln w="9525">
                      <a:noFill/>
                      <a:miter lim="800000"/>
                      <a:headEnd/>
                      <a:tailEnd/>
                    </a:ln>
                  </pic:spPr>
                </pic:pic>
              </a:graphicData>
            </a:graphic>
          </wp:inline>
        </w:drawing>
      </w:r>
      <w:ins w:id="91" w:author="Unknown">
        <w:r w:rsidRPr="00301114">
          <w:rPr>
            <w:rFonts w:ascii="Times New Roman" w:eastAsia="Times New Roman" w:hAnsi="Times New Roman" w:cs="Times New Roman"/>
            <w:sz w:val="24"/>
            <w:szCs w:val="24"/>
          </w:rPr>
          <w:t>) испытаниям при разных напряжениях подвергают не менее 10 одинаковых образцов, при этом применяют метод последовательного приближения. Результаты такого испытания представляют в виде графика, в координатах «напряжение – число циклов до разрушения». Такой график называется кривой усталости (рис.4).</w:t>
        </w:r>
      </w:ins>
    </w:p>
    <w:p w:rsidR="00301114" w:rsidRPr="00301114" w:rsidRDefault="00301114" w:rsidP="00301114">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301114">
          <w:rPr>
            <w:rFonts w:ascii="Times New Roman" w:eastAsia="Times New Roman" w:hAnsi="Times New Roman" w:cs="Times New Roman"/>
            <w:sz w:val="24"/>
            <w:szCs w:val="24"/>
          </w:rPr>
          <w:t>Определение предела выносливости видно из рисунка.</w:t>
        </w:r>
      </w:ins>
    </w:p>
    <w:p w:rsidR="00301114" w:rsidRPr="00301114" w:rsidRDefault="00301114" w:rsidP="00301114">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9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5045" cy="2809875"/>
            <wp:effectExtent l="19050" t="0" r="0" b="0"/>
            <wp:docPr id="23" name="Рисунок 23" descr="https://helpiks.org/helpiksorg/baza6/65456961640.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elpiks.org/helpiksorg/baza6/65456961640.files/image038.jpg"/>
                    <pic:cNvPicPr>
                      <a:picLocks noChangeAspect="1" noChangeArrowheads="1"/>
                    </pic:cNvPicPr>
                  </pic:nvPicPr>
                  <pic:blipFill>
                    <a:blip r:embed="rId20"/>
                    <a:srcRect/>
                    <a:stretch>
                      <a:fillRect/>
                    </a:stretch>
                  </pic:blipFill>
                  <pic:spPr bwMode="auto">
                    <a:xfrm>
                      <a:off x="0" y="0"/>
                      <a:ext cx="4805045" cy="2809875"/>
                    </a:xfrm>
                    <a:prstGeom prst="rect">
                      <a:avLst/>
                    </a:prstGeom>
                    <a:noFill/>
                    <a:ln w="9525">
                      <a:noFill/>
                      <a:miter lim="800000"/>
                      <a:headEnd/>
                      <a:tailEnd/>
                    </a:ln>
                  </pic:spPr>
                </pic:pic>
              </a:graphicData>
            </a:graphic>
          </wp:inline>
        </w:drawing>
      </w:r>
    </w:p>
    <w:p w:rsidR="00301114" w:rsidRPr="00301114" w:rsidRDefault="00301114" w:rsidP="00301114">
      <w:p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301114">
          <w:rPr>
            <w:rFonts w:ascii="Times New Roman" w:eastAsia="Times New Roman" w:hAnsi="Times New Roman" w:cs="Times New Roman"/>
            <w:sz w:val="24"/>
            <w:szCs w:val="24"/>
          </w:rPr>
          <w:t> </w:t>
        </w:r>
      </w:ins>
    </w:p>
    <w:p w:rsidR="00301114" w:rsidRPr="00301114" w:rsidRDefault="00301114" w:rsidP="00301114">
      <w:pPr>
        <w:spacing w:before="100" w:beforeAutospacing="1" w:after="100" w:afterAutospacing="1" w:line="240" w:lineRule="auto"/>
        <w:rPr>
          <w:ins w:id="101" w:author="Unknown"/>
          <w:rFonts w:ascii="Times New Roman" w:eastAsia="Times New Roman" w:hAnsi="Times New Roman" w:cs="Times New Roman"/>
          <w:sz w:val="24"/>
          <w:szCs w:val="24"/>
        </w:rPr>
      </w:pPr>
      <w:ins w:id="102" w:author="Unknown">
        <w:r w:rsidRPr="00301114">
          <w:rPr>
            <w:rFonts w:ascii="Times New Roman" w:eastAsia="Times New Roman" w:hAnsi="Times New Roman" w:cs="Times New Roman"/>
            <w:b/>
            <w:bCs/>
            <w:sz w:val="24"/>
            <w:szCs w:val="24"/>
          </w:rPr>
          <w:t>Рисунок 4 – График кривой усталости</w:t>
        </w:r>
      </w:ins>
    </w:p>
    <w:p w:rsidR="00414FF4" w:rsidRDefault="00414FF4"/>
    <w:sectPr w:rsidR="00414FF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characterSpacingControl w:val="doNotCompress"/>
  <w:compat>
    <w:useFELayout/>
  </w:compat>
  <w:rsids>
    <w:rsidRoot w:val="00301114"/>
    <w:rsid w:val="00301114"/>
    <w:rsid w:val="00414F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011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1114"/>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30111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01114"/>
    <w:rPr>
      <w:b/>
      <w:bCs/>
    </w:rPr>
  </w:style>
  <w:style w:type="character" w:styleId="a5">
    <w:name w:val="Hyperlink"/>
    <w:basedOn w:val="a0"/>
    <w:uiPriority w:val="99"/>
    <w:semiHidden/>
    <w:unhideWhenUsed/>
    <w:rsid w:val="00301114"/>
    <w:rPr>
      <w:color w:val="0000FF"/>
      <w:u w:val="single"/>
    </w:rPr>
  </w:style>
  <w:style w:type="paragraph" w:styleId="a6">
    <w:name w:val="Balloon Text"/>
    <w:basedOn w:val="a"/>
    <w:link w:val="a7"/>
    <w:uiPriority w:val="99"/>
    <w:semiHidden/>
    <w:unhideWhenUsed/>
    <w:rsid w:val="0030111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011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4192239">
      <w:bodyDiv w:val="1"/>
      <w:marLeft w:val="0"/>
      <w:marRight w:val="0"/>
      <w:marTop w:val="0"/>
      <w:marBottom w:val="0"/>
      <w:divBdr>
        <w:top w:val="none" w:sz="0" w:space="0" w:color="auto"/>
        <w:left w:val="none" w:sz="0" w:space="0" w:color="auto"/>
        <w:bottom w:val="none" w:sz="0" w:space="0" w:color="auto"/>
        <w:right w:val="none" w:sz="0" w:space="0" w:color="auto"/>
      </w:divBdr>
      <w:divsChild>
        <w:div w:id="182269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2</cp:revision>
  <dcterms:created xsi:type="dcterms:W3CDTF">2019-06-08T01:39:00Z</dcterms:created>
  <dcterms:modified xsi:type="dcterms:W3CDTF">2019-06-08T02:07:00Z</dcterms:modified>
</cp:coreProperties>
</file>